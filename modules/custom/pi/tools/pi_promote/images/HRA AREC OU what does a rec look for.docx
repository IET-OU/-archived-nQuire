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9E8" w:rsidRPr="00A77B80" w:rsidRDefault="00537A9F" w:rsidP="00A77B80">
      <w:pPr>
        <w:shd w:val="clear" w:color="auto" w:fill="EAF1DD" w:themeFill="accent3" w:themeFillTint="33"/>
        <w:ind w:left="720"/>
        <w:jc w:val="center"/>
        <w:rPr>
          <w:sz w:val="32"/>
          <w:szCs w:val="32"/>
        </w:rPr>
      </w:pPr>
      <w:bookmarkStart w:id="0" w:name="_GoBack"/>
      <w:bookmarkEnd w:id="0"/>
      <w:r>
        <w:rPr>
          <w:rFonts w:ascii="Arial Black" w:hAnsi="Arial Black"/>
          <w:noProof/>
          <w:color w:val="FFFFFF"/>
          <w:sz w:val="72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-3175</wp:posOffset>
                </wp:positionV>
                <wp:extent cx="878205" cy="10052050"/>
                <wp:effectExtent l="0" t="0" r="0" b="635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205" cy="1005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79E8" w:rsidRPr="00915C3C" w:rsidRDefault="00915C3C" w:rsidP="00915C3C">
                            <w:pPr>
                              <w:pStyle w:val="Heading1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915C3C">
                              <w:rPr>
                                <w:sz w:val="56"/>
                                <w:szCs w:val="56"/>
                              </w:rPr>
                              <w:t>Association of Research ethics committees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48pt;margin-top:-.25pt;width:69.15pt;height:79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" o:allowincell="f" stroked="f">
                <v:textbox style="layout-flow:vertical;mso-layout-flow-alt:bottom-to-top">
                  <w:txbxContent>
                    <w:p w:rsidR="004879E8" w:rsidRPr="00915C3C" w:rsidRDefault="00915C3C" w:rsidP="00915C3C">
                      <w:pPr>
                        <w:pStyle w:val="Heading1"/>
                        <w:jc w:val="center"/>
                        <w:rPr>
                          <w:sz w:val="56"/>
                          <w:szCs w:val="56"/>
                        </w:rPr>
                      </w:pPr>
                      <w:r w:rsidRPr="00915C3C">
                        <w:rPr>
                          <w:sz w:val="56"/>
                          <w:szCs w:val="56"/>
                        </w:rPr>
                        <w:t>Association of Research ethics committees</w:t>
                      </w:r>
                    </w:p>
                  </w:txbxContent>
                </v:textbox>
              </v:shape>
            </w:pict>
          </mc:Fallback>
        </mc:AlternateContent>
      </w:r>
      <w:r w:rsidR="00F66B9B" w:rsidRPr="00A77B80">
        <w:rPr>
          <w:sz w:val="32"/>
          <w:szCs w:val="32"/>
        </w:rPr>
        <w:t>Making an application to an NHS REC</w:t>
      </w:r>
    </w:p>
    <w:p w:rsidR="003D28A6" w:rsidRPr="003D28A6" w:rsidRDefault="003D28A6" w:rsidP="003D28A6"/>
    <w:p w:rsidR="004879E8" w:rsidRPr="003D28A6" w:rsidRDefault="00510702">
      <w:pPr>
        <w:ind w:left="720"/>
        <w:jc w:val="center"/>
        <w:rPr>
          <w:b/>
          <w:sz w:val="56"/>
        </w:rPr>
      </w:pPr>
      <w:r>
        <w:rPr>
          <w:b/>
          <w:sz w:val="32"/>
          <w:szCs w:val="32"/>
        </w:rPr>
        <w:t xml:space="preserve">Venue: </w:t>
      </w:r>
      <w:r w:rsidR="00F66B9B">
        <w:rPr>
          <w:b/>
          <w:sz w:val="32"/>
          <w:szCs w:val="32"/>
        </w:rPr>
        <w:t>Walton Hall, Open University</w:t>
      </w:r>
      <w:r w:rsidR="00850AE2">
        <w:rPr>
          <w:b/>
          <w:sz w:val="32"/>
          <w:szCs w:val="32"/>
        </w:rPr>
        <w:t>, Milton Keynes</w:t>
      </w:r>
    </w:p>
    <w:p w:rsidR="004879E8" w:rsidRDefault="00F66B9B">
      <w:pPr>
        <w:pStyle w:val="Heading3"/>
        <w:spacing w:after="40"/>
      </w:pPr>
      <w:r>
        <w:t>Friday 27th</w:t>
      </w:r>
      <w:r w:rsidR="00510702">
        <w:t xml:space="preserve"> </w:t>
      </w:r>
      <w:r>
        <w:t>September</w:t>
      </w:r>
      <w:r w:rsidR="00F62A93">
        <w:t xml:space="preserve"> 2013</w:t>
      </w:r>
    </w:p>
    <w:p w:rsidR="004879E8" w:rsidRDefault="004879E8" w:rsidP="00915C3C">
      <w:pPr>
        <w:shd w:val="clear" w:color="auto" w:fill="D6E3BC" w:themeFill="accent3" w:themeFillTint="66"/>
        <w:ind w:left="720"/>
        <w:jc w:val="center"/>
        <w:rPr>
          <w:color w:val="0000FF"/>
          <w:sz w:val="28"/>
        </w:rPr>
      </w:pPr>
    </w:p>
    <w:p w:rsidR="00D35813" w:rsidRDefault="00D35813" w:rsidP="001F106C">
      <w:pPr>
        <w:pStyle w:val="NormalWeb"/>
        <w:spacing w:before="0" w:beforeAutospacing="0" w:after="0" w:afterAutospacing="0"/>
        <w:jc w:val="center"/>
        <w:rPr>
          <w:ins w:id="1" w:author="Jackie" w:date="2013-08-20T09:19:00Z"/>
          <w:rFonts w:ascii="Arial" w:hAnsi="Arial" w:cs="Arial"/>
          <w:i/>
          <w:iCs/>
          <w:color w:val="222222"/>
          <w:sz w:val="28"/>
          <w:szCs w:val="28"/>
        </w:rPr>
      </w:pPr>
    </w:p>
    <w:p w:rsidR="00510702" w:rsidRDefault="00F66B9B" w:rsidP="001F106C">
      <w:pPr>
        <w:pStyle w:val="NormalWeb"/>
        <w:spacing w:before="0" w:beforeAutospacing="0" w:after="0" w:afterAutospacing="0"/>
        <w:jc w:val="center"/>
        <w:rPr>
          <w:rFonts w:ascii="Arial" w:hAnsi="Arial" w:cs="Arial"/>
          <w:i/>
          <w:iCs/>
          <w:color w:val="222222"/>
          <w:sz w:val="28"/>
          <w:szCs w:val="28"/>
        </w:rPr>
      </w:pPr>
      <w:r>
        <w:rPr>
          <w:rFonts w:ascii="Arial" w:hAnsi="Arial" w:cs="Arial"/>
          <w:i/>
          <w:iCs/>
          <w:color w:val="222222"/>
          <w:sz w:val="28"/>
          <w:szCs w:val="28"/>
        </w:rPr>
        <w:t>Working in partnership AREC and HRA</w:t>
      </w:r>
    </w:p>
    <w:p w:rsidR="00B46C95" w:rsidRDefault="00B46C95" w:rsidP="001F106C">
      <w:pPr>
        <w:pStyle w:val="NormalWeb"/>
        <w:spacing w:before="0" w:beforeAutospacing="0" w:after="0" w:afterAutospacing="0"/>
        <w:jc w:val="right"/>
        <w:rPr>
          <w:color w:val="002060"/>
          <w:sz w:val="28"/>
        </w:rPr>
      </w:pPr>
    </w:p>
    <w:p w:rsidR="00B46C95" w:rsidRDefault="00235194" w:rsidP="00B46C95">
      <w:pPr>
        <w:spacing w:before="60" w:after="60"/>
        <w:ind w:left="720"/>
        <w:jc w:val="center"/>
        <w:rPr>
          <w:color w:val="002060"/>
          <w:sz w:val="28"/>
        </w:rPr>
      </w:pPr>
      <w:r>
        <w:rPr>
          <w:noProof/>
          <w:color w:val="002060"/>
          <w:sz w:val="28"/>
          <w:lang w:val="en-GB" w:eastAsia="en-GB"/>
        </w:rPr>
        <w:drawing>
          <wp:inline distT="0" distB="0" distL="0" distR="0">
            <wp:extent cx="3038475" cy="1714500"/>
            <wp:effectExtent l="0" t="0" r="9525" b="0"/>
            <wp:docPr id="1" name="Picture 1" descr="Worksho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shop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813" w:rsidRDefault="00D35813" w:rsidP="00F62A93">
      <w:pPr>
        <w:pStyle w:val="NoSpacing"/>
        <w:jc w:val="center"/>
        <w:rPr>
          <w:ins w:id="2" w:author="Jackie" w:date="2013-08-20T09:19:00Z"/>
          <w:i/>
          <w:color w:val="auto"/>
          <w:sz w:val="28"/>
          <w:szCs w:val="28"/>
        </w:rPr>
      </w:pPr>
    </w:p>
    <w:p w:rsidR="00D35813" w:rsidRDefault="00D35813" w:rsidP="00F62A93">
      <w:pPr>
        <w:pStyle w:val="NoSpacing"/>
        <w:jc w:val="center"/>
        <w:rPr>
          <w:ins w:id="3" w:author="Jackie" w:date="2013-08-20T09:19:00Z"/>
          <w:i/>
          <w:color w:val="auto"/>
          <w:sz w:val="28"/>
          <w:szCs w:val="28"/>
        </w:rPr>
      </w:pPr>
    </w:p>
    <w:p w:rsidR="00F62A93" w:rsidRDefault="00AA3BC2" w:rsidP="00F62A93">
      <w:pPr>
        <w:pStyle w:val="NoSpacing"/>
        <w:jc w:val="center"/>
        <w:rPr>
          <w:i/>
          <w:color w:val="auto"/>
          <w:sz w:val="28"/>
          <w:szCs w:val="28"/>
        </w:rPr>
      </w:pPr>
      <w:r>
        <w:rPr>
          <w:i/>
          <w:color w:val="auto"/>
          <w:sz w:val="28"/>
          <w:szCs w:val="28"/>
        </w:rPr>
        <w:t>This workshop is particularly suitable for students,                                                              or anyone making applications for review to an NHS REC.</w:t>
      </w:r>
    </w:p>
    <w:p w:rsidR="00F62A93" w:rsidRDefault="00AA3BC2" w:rsidP="00F62A93">
      <w:pPr>
        <w:pStyle w:val="NoSpacing"/>
        <w:jc w:val="center"/>
        <w:rPr>
          <w:i/>
          <w:color w:val="auto"/>
          <w:sz w:val="28"/>
          <w:szCs w:val="28"/>
        </w:rPr>
      </w:pPr>
      <w:r>
        <w:rPr>
          <w:i/>
          <w:color w:val="auto"/>
          <w:sz w:val="28"/>
          <w:szCs w:val="28"/>
        </w:rPr>
        <w:t>A step by step guide on how to make the application and</w:t>
      </w:r>
    </w:p>
    <w:p w:rsidR="00AF4ABE" w:rsidRDefault="00AA3BC2" w:rsidP="00F62A93">
      <w:pPr>
        <w:pStyle w:val="NoSpacing"/>
        <w:jc w:val="center"/>
        <w:rPr>
          <w:i/>
          <w:color w:val="auto"/>
          <w:sz w:val="28"/>
          <w:szCs w:val="28"/>
        </w:rPr>
      </w:pPr>
      <w:r>
        <w:rPr>
          <w:i/>
          <w:color w:val="auto"/>
          <w:sz w:val="28"/>
          <w:szCs w:val="28"/>
        </w:rPr>
        <w:t>a look at w</w:t>
      </w:r>
      <w:r w:rsidR="00510702">
        <w:rPr>
          <w:i/>
          <w:color w:val="auto"/>
          <w:sz w:val="28"/>
          <w:szCs w:val="28"/>
        </w:rPr>
        <w:t>hat can be done to facilitate better applications</w:t>
      </w:r>
    </w:p>
    <w:p w:rsidR="00F66B9B" w:rsidRDefault="00F66B9B" w:rsidP="00F62A93">
      <w:pPr>
        <w:pStyle w:val="NoSpacing"/>
        <w:jc w:val="center"/>
        <w:rPr>
          <w:i/>
          <w:color w:val="auto"/>
          <w:sz w:val="28"/>
          <w:szCs w:val="28"/>
        </w:rPr>
      </w:pPr>
    </w:p>
    <w:p w:rsidR="00A77B80" w:rsidRDefault="00A77B80" w:rsidP="00F62A93">
      <w:pPr>
        <w:pStyle w:val="NoSpacing"/>
        <w:jc w:val="center"/>
        <w:rPr>
          <w:i/>
          <w:color w:val="auto"/>
          <w:sz w:val="28"/>
          <w:szCs w:val="28"/>
        </w:rPr>
      </w:pPr>
    </w:p>
    <w:p w:rsidR="00A77B80" w:rsidRDefault="006B4A50" w:rsidP="00F62A93">
      <w:pPr>
        <w:pStyle w:val="NoSpacing"/>
        <w:jc w:val="center"/>
        <w:rPr>
          <w:i/>
          <w:color w:val="auto"/>
          <w:sz w:val="28"/>
          <w:szCs w:val="28"/>
        </w:rPr>
      </w:pPr>
      <w:r>
        <w:rPr>
          <w:i/>
          <w:noProof/>
          <w:color w:val="auto"/>
          <w:sz w:val="28"/>
          <w:szCs w:val="28"/>
          <w:lang w:val="en-GB" w:eastAsia="en-GB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4457700</wp:posOffset>
            </wp:positionH>
            <wp:positionV relativeFrom="paragraph">
              <wp:posOffset>130175</wp:posOffset>
            </wp:positionV>
            <wp:extent cx="1028700" cy="733425"/>
            <wp:effectExtent l="19050" t="0" r="0" b="0"/>
            <wp:wrapSquare wrapText="bothSides"/>
            <wp:docPr id="3" name="Picture 1" descr="ou_CompSig_new_rgb-37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_CompSig_new_rgb-37m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noProof/>
          <w:color w:val="auto"/>
          <w:sz w:val="28"/>
          <w:szCs w:val="28"/>
          <w:lang w:val="en-GB" w:eastAsia="en-GB"/>
        </w:rPr>
        <w:drawing>
          <wp:inline distT="0" distB="0" distL="0" distR="0">
            <wp:extent cx="1076325" cy="1076325"/>
            <wp:effectExtent l="19050" t="0" r="9525" b="0"/>
            <wp:docPr id="4" name="Picture 3" descr="AREC logo-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C logo-1 (2)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80" w:rsidRDefault="00A77B80" w:rsidP="00F62A93">
      <w:pPr>
        <w:pStyle w:val="NoSpacing"/>
        <w:jc w:val="center"/>
        <w:rPr>
          <w:i/>
          <w:color w:val="auto"/>
          <w:sz w:val="28"/>
          <w:szCs w:val="28"/>
        </w:rPr>
      </w:pPr>
    </w:p>
    <w:p w:rsidR="00A77B80" w:rsidRDefault="00A77B80" w:rsidP="00F62A93">
      <w:pPr>
        <w:pStyle w:val="NoSpacing"/>
        <w:jc w:val="center"/>
        <w:rPr>
          <w:i/>
          <w:color w:val="auto"/>
          <w:sz w:val="28"/>
          <w:szCs w:val="28"/>
        </w:rPr>
      </w:pPr>
    </w:p>
    <w:p w:rsidR="00A77B80" w:rsidRDefault="00A77B80" w:rsidP="00F62A93">
      <w:pPr>
        <w:pStyle w:val="NoSpacing"/>
        <w:jc w:val="center"/>
        <w:rPr>
          <w:i/>
          <w:color w:val="auto"/>
          <w:sz w:val="28"/>
          <w:szCs w:val="28"/>
        </w:rPr>
      </w:pPr>
    </w:p>
    <w:p w:rsidR="00A77B80" w:rsidRDefault="00D35813" w:rsidP="00F62A93">
      <w:pPr>
        <w:pStyle w:val="NoSpacing"/>
        <w:jc w:val="center"/>
        <w:rPr>
          <w:i/>
          <w:color w:val="auto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>
            <wp:extent cx="2190750" cy="428625"/>
            <wp:effectExtent l="19050" t="0" r="0" b="0"/>
            <wp:docPr id="2" name="Picture 1" descr="http://www.nres.nhs.uk/EasySiteWeb/EasySite/StyleData/NPSA_NRES_Home/Images/H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res.nhs.uk/EasySiteWeb/EasySite/StyleData/NPSA_NRES_Home/Images/HR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B80" w:rsidRDefault="006B4A50" w:rsidP="006B4A50">
      <w:pPr>
        <w:pStyle w:val="NoSpacing"/>
        <w:rPr>
          <w:i/>
          <w:color w:val="auto"/>
          <w:sz w:val="28"/>
          <w:szCs w:val="28"/>
        </w:rPr>
      </w:pPr>
      <w:r>
        <w:rPr>
          <w:i/>
          <w:color w:val="auto"/>
          <w:sz w:val="28"/>
          <w:szCs w:val="28"/>
        </w:rPr>
        <w:br w:type="textWrapping" w:clear="all"/>
      </w:r>
    </w:p>
    <w:p w:rsidR="00A77B80" w:rsidRDefault="00A77B80" w:rsidP="00F62A93">
      <w:pPr>
        <w:pStyle w:val="NoSpacing"/>
        <w:jc w:val="center"/>
        <w:rPr>
          <w:i/>
          <w:color w:val="auto"/>
          <w:sz w:val="28"/>
          <w:szCs w:val="28"/>
        </w:rPr>
      </w:pPr>
    </w:p>
    <w:p w:rsidR="00A77B80" w:rsidRDefault="00A77B80" w:rsidP="00F62A93">
      <w:pPr>
        <w:pStyle w:val="NoSpacing"/>
        <w:jc w:val="center"/>
        <w:rPr>
          <w:i/>
          <w:color w:val="auto"/>
          <w:sz w:val="28"/>
          <w:szCs w:val="28"/>
        </w:rPr>
      </w:pPr>
    </w:p>
    <w:p w:rsidR="00A77B80" w:rsidRDefault="00A77B80" w:rsidP="00F62A93">
      <w:pPr>
        <w:pStyle w:val="NoSpacing"/>
        <w:jc w:val="center"/>
        <w:rPr>
          <w:i/>
          <w:color w:val="auto"/>
          <w:sz w:val="28"/>
          <w:szCs w:val="28"/>
        </w:rPr>
      </w:pPr>
    </w:p>
    <w:p w:rsidR="00A77B80" w:rsidRDefault="00A77B80" w:rsidP="00F62A93">
      <w:pPr>
        <w:pStyle w:val="NoSpacing"/>
        <w:jc w:val="center"/>
        <w:rPr>
          <w:i/>
          <w:color w:val="auto"/>
          <w:sz w:val="28"/>
          <w:szCs w:val="28"/>
        </w:rPr>
      </w:pPr>
    </w:p>
    <w:p w:rsidR="00A77B80" w:rsidRDefault="00A77B80" w:rsidP="00F62A93">
      <w:pPr>
        <w:pStyle w:val="NoSpacing"/>
        <w:jc w:val="center"/>
        <w:rPr>
          <w:i/>
          <w:color w:val="auto"/>
          <w:sz w:val="28"/>
          <w:szCs w:val="28"/>
        </w:rPr>
      </w:pPr>
    </w:p>
    <w:p w:rsidR="00A77B80" w:rsidRDefault="00A77B80" w:rsidP="00F62A93">
      <w:pPr>
        <w:pStyle w:val="NoSpacing"/>
        <w:jc w:val="center"/>
        <w:rPr>
          <w:i/>
          <w:color w:val="auto"/>
          <w:sz w:val="28"/>
          <w:szCs w:val="28"/>
        </w:rPr>
      </w:pPr>
    </w:p>
    <w:p w:rsidR="00A77B80" w:rsidRDefault="00A77B80" w:rsidP="00F62A93">
      <w:pPr>
        <w:pStyle w:val="NoSpacing"/>
        <w:jc w:val="center"/>
        <w:rPr>
          <w:i/>
          <w:color w:val="auto"/>
          <w:sz w:val="28"/>
          <w:szCs w:val="28"/>
        </w:rPr>
      </w:pPr>
    </w:p>
    <w:p w:rsidR="00A77B80" w:rsidRDefault="00A77B80" w:rsidP="00F62A93">
      <w:pPr>
        <w:pStyle w:val="NoSpacing"/>
        <w:jc w:val="center"/>
        <w:rPr>
          <w:i/>
          <w:color w:val="auto"/>
          <w:sz w:val="28"/>
          <w:szCs w:val="28"/>
        </w:rPr>
      </w:pPr>
    </w:p>
    <w:p w:rsidR="00A77B80" w:rsidDel="00D35813" w:rsidRDefault="00A77B80" w:rsidP="00F62A93">
      <w:pPr>
        <w:pStyle w:val="NoSpacing"/>
        <w:jc w:val="center"/>
        <w:rPr>
          <w:del w:id="4" w:author="Jackie" w:date="2013-08-20T09:19:00Z"/>
          <w:i/>
          <w:color w:val="auto"/>
          <w:sz w:val="28"/>
          <w:szCs w:val="28"/>
        </w:rPr>
      </w:pPr>
    </w:p>
    <w:p w:rsidR="00A77B80" w:rsidDel="00D35813" w:rsidRDefault="00A77B80" w:rsidP="00F62A93">
      <w:pPr>
        <w:pStyle w:val="NoSpacing"/>
        <w:jc w:val="center"/>
        <w:rPr>
          <w:del w:id="5" w:author="Jackie" w:date="2013-08-20T09:19:00Z"/>
          <w:i/>
          <w:color w:val="auto"/>
          <w:sz w:val="28"/>
          <w:szCs w:val="28"/>
        </w:rPr>
      </w:pPr>
    </w:p>
    <w:p w:rsidR="00A77B80" w:rsidDel="00D35813" w:rsidRDefault="00A77B80" w:rsidP="00F62A93">
      <w:pPr>
        <w:pStyle w:val="NoSpacing"/>
        <w:jc w:val="center"/>
        <w:rPr>
          <w:del w:id="6" w:author="Jackie" w:date="2013-08-20T09:19:00Z"/>
          <w:i/>
          <w:color w:val="auto"/>
          <w:sz w:val="28"/>
          <w:szCs w:val="28"/>
        </w:rPr>
      </w:pPr>
    </w:p>
    <w:p w:rsidR="00B46C95" w:rsidRPr="00AF4ABE" w:rsidRDefault="00B46C95">
      <w:pPr>
        <w:spacing w:before="60" w:after="60"/>
        <w:ind w:left="720"/>
        <w:jc w:val="both"/>
        <w:rPr>
          <w:color w:val="auto"/>
          <w:sz w:val="28"/>
        </w:rPr>
      </w:pPr>
    </w:p>
    <w:p w:rsidR="004D355E" w:rsidRDefault="00AA3BC2" w:rsidP="00915C3C">
      <w:pPr>
        <w:shd w:val="clear" w:color="auto" w:fill="D6E3BC" w:themeFill="accent3" w:themeFillTint="66"/>
        <w:ind w:left="720"/>
        <w:jc w:val="center"/>
        <w:rPr>
          <w:color w:val="0000FF"/>
          <w:sz w:val="28"/>
        </w:rPr>
      </w:pPr>
      <w:r>
        <w:rPr>
          <w:color w:val="0000FF"/>
          <w:sz w:val="28"/>
        </w:rPr>
        <w:t xml:space="preserve">An AREC/HRA </w:t>
      </w:r>
      <w:r w:rsidR="00915C3C">
        <w:rPr>
          <w:color w:val="0000FF"/>
          <w:sz w:val="28"/>
        </w:rPr>
        <w:t xml:space="preserve">Workshop </w:t>
      </w:r>
    </w:p>
    <w:p w:rsidR="004D355E" w:rsidRPr="00AA3BC2" w:rsidRDefault="00AA3BC2" w:rsidP="00915C3C">
      <w:pPr>
        <w:shd w:val="clear" w:color="auto" w:fill="D6E3BC" w:themeFill="accent3" w:themeFillTint="66"/>
        <w:ind w:left="720"/>
        <w:jc w:val="center"/>
        <w:rPr>
          <w:i/>
          <w:color w:val="0000FF"/>
          <w:sz w:val="28"/>
        </w:rPr>
      </w:pPr>
      <w:r w:rsidRPr="00AA3BC2">
        <w:rPr>
          <w:i/>
          <w:color w:val="0000FF"/>
          <w:sz w:val="28"/>
        </w:rPr>
        <w:t>Working in partnership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3"/>
        <w:gridCol w:w="8589"/>
      </w:tblGrid>
      <w:tr w:rsidR="00002F08" w:rsidRPr="00B170C1" w:rsidTr="00432506">
        <w:tc>
          <w:tcPr>
            <w:tcW w:w="10682" w:type="dxa"/>
            <w:gridSpan w:val="2"/>
          </w:tcPr>
          <w:p w:rsidR="00002F08" w:rsidRPr="00B170C1" w:rsidRDefault="003F62C0" w:rsidP="004D7113">
            <w:pPr>
              <w:tabs>
                <w:tab w:val="left" w:pos="6540"/>
              </w:tabs>
              <w:jc w:val="center"/>
              <w:rPr>
                <w:color w:val="1F497D" w:themeColor="text2"/>
                <w:sz w:val="28"/>
              </w:rPr>
            </w:pPr>
            <w:r>
              <w:rPr>
                <w:color w:val="1F497D" w:themeColor="text2"/>
                <w:sz w:val="28"/>
              </w:rPr>
              <w:t xml:space="preserve">Open University </w:t>
            </w:r>
            <w:r w:rsidR="004D7113">
              <w:rPr>
                <w:color w:val="1F497D" w:themeColor="text2"/>
                <w:sz w:val="28"/>
              </w:rPr>
              <w:t>Friday 27</w:t>
            </w:r>
            <w:r w:rsidR="004D7113" w:rsidRPr="004D7113">
              <w:rPr>
                <w:color w:val="1F497D" w:themeColor="text2"/>
                <w:sz w:val="28"/>
                <w:vertAlign w:val="superscript"/>
              </w:rPr>
              <w:t>th</w:t>
            </w:r>
            <w:r w:rsidR="004D7113">
              <w:rPr>
                <w:color w:val="1F497D" w:themeColor="text2"/>
                <w:sz w:val="28"/>
              </w:rPr>
              <w:t xml:space="preserve"> September </w:t>
            </w:r>
            <w:r w:rsidR="00002F08">
              <w:rPr>
                <w:color w:val="1F497D" w:themeColor="text2"/>
                <w:sz w:val="28"/>
              </w:rPr>
              <w:t xml:space="preserve"> 2013</w:t>
            </w:r>
          </w:p>
        </w:tc>
      </w:tr>
      <w:tr w:rsidR="00002F08" w:rsidRPr="00B170C1" w:rsidTr="00593AE0">
        <w:trPr>
          <w:trHeight w:val="655"/>
        </w:trPr>
        <w:tc>
          <w:tcPr>
            <w:tcW w:w="2093" w:type="dxa"/>
          </w:tcPr>
          <w:p w:rsidR="00002F08" w:rsidRPr="00593AE0" w:rsidRDefault="00002F08" w:rsidP="00432506">
            <w:pPr>
              <w:tabs>
                <w:tab w:val="left" w:pos="6540"/>
              </w:tabs>
              <w:rPr>
                <w:color w:val="1F497D" w:themeColor="text2"/>
              </w:rPr>
            </w:pPr>
          </w:p>
          <w:p w:rsidR="00002F08" w:rsidRPr="00593AE0" w:rsidRDefault="00002F08" w:rsidP="00432506">
            <w:pPr>
              <w:tabs>
                <w:tab w:val="left" w:pos="6540"/>
              </w:tabs>
              <w:rPr>
                <w:color w:val="1F497D" w:themeColor="text2"/>
              </w:rPr>
            </w:pPr>
            <w:r w:rsidRPr="00593AE0">
              <w:rPr>
                <w:color w:val="1F497D" w:themeColor="text2"/>
              </w:rPr>
              <w:t>10:00</w:t>
            </w:r>
          </w:p>
        </w:tc>
        <w:tc>
          <w:tcPr>
            <w:tcW w:w="8589" w:type="dxa"/>
          </w:tcPr>
          <w:p w:rsidR="00002F08" w:rsidRPr="00593AE0" w:rsidRDefault="00002F08" w:rsidP="00432506">
            <w:pPr>
              <w:tabs>
                <w:tab w:val="left" w:pos="6540"/>
              </w:tabs>
              <w:rPr>
                <w:b/>
                <w:color w:val="1F497D" w:themeColor="text2"/>
              </w:rPr>
            </w:pPr>
          </w:p>
          <w:p w:rsidR="00002F08" w:rsidRDefault="00002F08" w:rsidP="00432506">
            <w:pPr>
              <w:tabs>
                <w:tab w:val="left" w:pos="6540"/>
              </w:tabs>
              <w:rPr>
                <w:b/>
                <w:color w:val="1F497D" w:themeColor="text2"/>
              </w:rPr>
            </w:pPr>
            <w:r w:rsidRPr="00593AE0">
              <w:rPr>
                <w:b/>
                <w:color w:val="1F497D" w:themeColor="text2"/>
              </w:rPr>
              <w:t>Welcome and Introduction</w:t>
            </w:r>
          </w:p>
          <w:p w:rsidR="00002F08" w:rsidRPr="00593AE0" w:rsidRDefault="003F62C0" w:rsidP="00F66B9B">
            <w:pPr>
              <w:tabs>
                <w:tab w:val="left" w:pos="6540"/>
              </w:tabs>
              <w:rPr>
                <w:color w:val="1F497D" w:themeColor="text2"/>
              </w:rPr>
            </w:pPr>
            <w:r w:rsidRPr="00F66B9B">
              <w:rPr>
                <w:color w:val="auto"/>
              </w:rPr>
              <w:t>John Oates</w:t>
            </w:r>
            <w:r w:rsidR="00850AE2">
              <w:rPr>
                <w:color w:val="auto"/>
              </w:rPr>
              <w:t>, Trustee, AREC</w:t>
            </w:r>
          </w:p>
        </w:tc>
      </w:tr>
      <w:tr w:rsidR="00002F08" w:rsidRPr="00B170C1" w:rsidTr="00593AE0">
        <w:trPr>
          <w:trHeight w:val="949"/>
        </w:trPr>
        <w:tc>
          <w:tcPr>
            <w:tcW w:w="2093" w:type="dxa"/>
          </w:tcPr>
          <w:p w:rsidR="00002F08" w:rsidRPr="00593AE0" w:rsidRDefault="00002F08" w:rsidP="00432506">
            <w:pPr>
              <w:tabs>
                <w:tab w:val="left" w:pos="6540"/>
              </w:tabs>
              <w:rPr>
                <w:color w:val="1F497D" w:themeColor="text2"/>
              </w:rPr>
            </w:pPr>
          </w:p>
          <w:p w:rsidR="00002F08" w:rsidRPr="00593AE0" w:rsidRDefault="00002F08" w:rsidP="00432506">
            <w:pPr>
              <w:tabs>
                <w:tab w:val="left" w:pos="6540"/>
              </w:tabs>
              <w:rPr>
                <w:color w:val="1F497D" w:themeColor="text2"/>
              </w:rPr>
            </w:pPr>
            <w:r w:rsidRPr="00593AE0">
              <w:rPr>
                <w:color w:val="1F497D" w:themeColor="text2"/>
              </w:rPr>
              <w:t>10:15</w:t>
            </w:r>
          </w:p>
        </w:tc>
        <w:tc>
          <w:tcPr>
            <w:tcW w:w="8589" w:type="dxa"/>
          </w:tcPr>
          <w:p w:rsidR="00002F08" w:rsidRPr="00593AE0" w:rsidRDefault="00002F08" w:rsidP="00432506">
            <w:pPr>
              <w:tabs>
                <w:tab w:val="left" w:pos="6540"/>
              </w:tabs>
              <w:rPr>
                <w:b/>
                <w:color w:val="1F497D" w:themeColor="text2"/>
              </w:rPr>
            </w:pPr>
          </w:p>
          <w:p w:rsidR="00002F08" w:rsidRDefault="003F62C0" w:rsidP="00432506">
            <w:pPr>
              <w:tabs>
                <w:tab w:val="left" w:pos="6540"/>
              </w:tabs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 xml:space="preserve">The HRA – who </w:t>
            </w:r>
            <w:r w:rsidR="00F66B9B">
              <w:rPr>
                <w:b/>
                <w:color w:val="1F497D" w:themeColor="text2"/>
              </w:rPr>
              <w:t>we are</w:t>
            </w:r>
            <w:r>
              <w:rPr>
                <w:b/>
                <w:color w:val="1F497D" w:themeColor="text2"/>
              </w:rPr>
              <w:t xml:space="preserve"> and what do we do.</w:t>
            </w:r>
          </w:p>
          <w:p w:rsidR="003F62C0" w:rsidRPr="00593AE0" w:rsidRDefault="003F62C0" w:rsidP="00432506">
            <w:pPr>
              <w:tabs>
                <w:tab w:val="left" w:pos="6540"/>
              </w:tabs>
              <w:rPr>
                <w:b/>
                <w:color w:val="1F497D" w:themeColor="text2"/>
              </w:rPr>
            </w:pPr>
          </w:p>
          <w:p w:rsidR="00002F08" w:rsidRPr="003F62C0" w:rsidRDefault="003F62C0" w:rsidP="003F62C0">
            <w:pPr>
              <w:tabs>
                <w:tab w:val="left" w:pos="6540"/>
              </w:tabs>
              <w:rPr>
                <w:color w:val="1F497D" w:themeColor="text2"/>
              </w:rPr>
            </w:pPr>
            <w:r w:rsidRPr="003F62C0">
              <w:rPr>
                <w:color w:val="auto"/>
              </w:rPr>
              <w:t>A brief introduction to the aims and objectives of the HRA</w:t>
            </w:r>
          </w:p>
        </w:tc>
      </w:tr>
      <w:tr w:rsidR="00002F08" w:rsidRPr="00B170C1" w:rsidTr="00432506">
        <w:tc>
          <w:tcPr>
            <w:tcW w:w="2093" w:type="dxa"/>
          </w:tcPr>
          <w:p w:rsidR="00002F08" w:rsidRPr="00593AE0" w:rsidRDefault="00002F08" w:rsidP="00432506">
            <w:pPr>
              <w:tabs>
                <w:tab w:val="left" w:pos="6540"/>
              </w:tabs>
              <w:rPr>
                <w:color w:val="1F497D" w:themeColor="text2"/>
              </w:rPr>
            </w:pPr>
          </w:p>
          <w:p w:rsidR="00002F08" w:rsidRPr="00593AE0" w:rsidRDefault="00002F08" w:rsidP="003F62C0">
            <w:pPr>
              <w:tabs>
                <w:tab w:val="left" w:pos="6540"/>
              </w:tabs>
              <w:rPr>
                <w:color w:val="1F497D" w:themeColor="text2"/>
              </w:rPr>
            </w:pPr>
            <w:r w:rsidRPr="00593AE0">
              <w:rPr>
                <w:color w:val="1F497D" w:themeColor="text2"/>
              </w:rPr>
              <w:t>10:</w:t>
            </w:r>
            <w:r w:rsidR="003F62C0">
              <w:rPr>
                <w:color w:val="1F497D" w:themeColor="text2"/>
              </w:rPr>
              <w:t>30</w:t>
            </w:r>
          </w:p>
        </w:tc>
        <w:tc>
          <w:tcPr>
            <w:tcW w:w="8589" w:type="dxa"/>
          </w:tcPr>
          <w:p w:rsidR="00002F08" w:rsidRPr="00593AE0" w:rsidRDefault="00002F08" w:rsidP="00432506">
            <w:pPr>
              <w:tabs>
                <w:tab w:val="left" w:pos="6540"/>
              </w:tabs>
              <w:rPr>
                <w:b/>
                <w:color w:val="1F497D" w:themeColor="text2"/>
              </w:rPr>
            </w:pPr>
          </w:p>
          <w:p w:rsidR="00002F08" w:rsidRPr="00593AE0" w:rsidRDefault="003F62C0" w:rsidP="00432506">
            <w:pPr>
              <w:tabs>
                <w:tab w:val="left" w:pos="6540"/>
              </w:tabs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NHS REC Applications</w:t>
            </w:r>
          </w:p>
          <w:p w:rsidR="00002F08" w:rsidRPr="00593AE0" w:rsidRDefault="00002F08" w:rsidP="00432506">
            <w:pPr>
              <w:tabs>
                <w:tab w:val="left" w:pos="6540"/>
              </w:tabs>
              <w:rPr>
                <w:b/>
                <w:color w:val="auto"/>
              </w:rPr>
            </w:pPr>
          </w:p>
          <w:p w:rsidR="00F66B9B" w:rsidRPr="009D1F5D" w:rsidRDefault="003F62C0" w:rsidP="00F66B9B">
            <w:pPr>
              <w:tabs>
                <w:tab w:val="left" w:pos="6540"/>
              </w:tabs>
              <w:rPr>
                <w:color w:val="auto"/>
              </w:rPr>
            </w:pPr>
            <w:r w:rsidRPr="009D1F5D">
              <w:rPr>
                <w:color w:val="auto"/>
              </w:rPr>
              <w:t xml:space="preserve">Should it go to an NHS REC? </w:t>
            </w:r>
            <w:r w:rsidR="00850AE2">
              <w:rPr>
                <w:color w:val="auto"/>
              </w:rPr>
              <w:t xml:space="preserve">What is IRAS? </w:t>
            </w:r>
            <w:r w:rsidRPr="009D1F5D">
              <w:rPr>
                <w:color w:val="auto"/>
              </w:rPr>
              <w:t xml:space="preserve">How to complete the forms and what makes a good application </w:t>
            </w:r>
          </w:p>
        </w:tc>
      </w:tr>
      <w:tr w:rsidR="00002F08" w:rsidRPr="00B170C1" w:rsidTr="00432506">
        <w:tc>
          <w:tcPr>
            <w:tcW w:w="2093" w:type="dxa"/>
          </w:tcPr>
          <w:p w:rsidR="00F66B9B" w:rsidRDefault="00F66B9B" w:rsidP="003F62C0">
            <w:pPr>
              <w:tabs>
                <w:tab w:val="left" w:pos="6540"/>
              </w:tabs>
              <w:rPr>
                <w:color w:val="1F497D" w:themeColor="text2"/>
              </w:rPr>
            </w:pPr>
          </w:p>
          <w:p w:rsidR="00002F08" w:rsidRPr="00593AE0" w:rsidRDefault="009D1F5D" w:rsidP="003F62C0">
            <w:pPr>
              <w:tabs>
                <w:tab w:val="left" w:pos="6540"/>
              </w:tabs>
              <w:rPr>
                <w:color w:val="1F497D" w:themeColor="text2"/>
              </w:rPr>
            </w:pPr>
            <w:r>
              <w:rPr>
                <w:color w:val="1F497D" w:themeColor="text2"/>
              </w:rPr>
              <w:t>11:30</w:t>
            </w:r>
          </w:p>
        </w:tc>
        <w:tc>
          <w:tcPr>
            <w:tcW w:w="8589" w:type="dxa"/>
          </w:tcPr>
          <w:p w:rsidR="00F66B9B" w:rsidRDefault="00F66B9B" w:rsidP="00432506">
            <w:pPr>
              <w:tabs>
                <w:tab w:val="left" w:pos="6540"/>
              </w:tabs>
              <w:rPr>
                <w:b/>
                <w:color w:val="1F497D" w:themeColor="text2"/>
              </w:rPr>
            </w:pPr>
          </w:p>
          <w:p w:rsidR="00AF022B" w:rsidRPr="009D1F5D" w:rsidRDefault="00235194" w:rsidP="00432506">
            <w:pPr>
              <w:tabs>
                <w:tab w:val="left" w:pos="6540"/>
              </w:tabs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Refreshment</w:t>
            </w:r>
            <w:r w:rsidRPr="009D1F5D">
              <w:rPr>
                <w:b/>
                <w:color w:val="1F497D" w:themeColor="text2"/>
              </w:rPr>
              <w:t xml:space="preserve"> </w:t>
            </w:r>
            <w:r w:rsidR="009D1F5D" w:rsidRPr="009D1F5D">
              <w:rPr>
                <w:b/>
                <w:color w:val="1F497D" w:themeColor="text2"/>
              </w:rPr>
              <w:t>Break</w:t>
            </w:r>
          </w:p>
        </w:tc>
      </w:tr>
      <w:tr w:rsidR="009D1F5D" w:rsidRPr="00B170C1" w:rsidTr="00432506">
        <w:tc>
          <w:tcPr>
            <w:tcW w:w="2093" w:type="dxa"/>
          </w:tcPr>
          <w:p w:rsidR="00F66B9B" w:rsidRDefault="00F66B9B" w:rsidP="0018386F">
            <w:pPr>
              <w:tabs>
                <w:tab w:val="left" w:pos="6540"/>
              </w:tabs>
              <w:rPr>
                <w:color w:val="1F497D" w:themeColor="text2"/>
              </w:rPr>
            </w:pPr>
          </w:p>
          <w:p w:rsidR="009D1F5D" w:rsidRPr="00593AE0" w:rsidRDefault="00F56059" w:rsidP="0018386F">
            <w:pPr>
              <w:tabs>
                <w:tab w:val="left" w:pos="6540"/>
              </w:tabs>
              <w:rPr>
                <w:color w:val="1F497D" w:themeColor="text2"/>
              </w:rPr>
            </w:pPr>
            <w:r>
              <w:rPr>
                <w:color w:val="1F497D" w:themeColor="text2"/>
              </w:rPr>
              <w:t>11:45</w:t>
            </w:r>
          </w:p>
        </w:tc>
        <w:tc>
          <w:tcPr>
            <w:tcW w:w="8589" w:type="dxa"/>
          </w:tcPr>
          <w:p w:rsidR="00F66B9B" w:rsidRDefault="00F66B9B" w:rsidP="0018386F">
            <w:pPr>
              <w:tabs>
                <w:tab w:val="left" w:pos="6540"/>
              </w:tabs>
              <w:rPr>
                <w:b/>
                <w:color w:val="1F497D" w:themeColor="text2"/>
              </w:rPr>
            </w:pPr>
          </w:p>
          <w:p w:rsidR="009D1F5D" w:rsidRDefault="009D1F5D" w:rsidP="0018386F">
            <w:pPr>
              <w:tabs>
                <w:tab w:val="left" w:pos="6540"/>
              </w:tabs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NHS R&amp;D</w:t>
            </w:r>
          </w:p>
          <w:p w:rsidR="009D1F5D" w:rsidRPr="00593AE0" w:rsidRDefault="009D1F5D" w:rsidP="0018386F">
            <w:pPr>
              <w:tabs>
                <w:tab w:val="left" w:pos="6540"/>
              </w:tabs>
              <w:rPr>
                <w:b/>
                <w:color w:val="1F497D" w:themeColor="text2"/>
              </w:rPr>
            </w:pPr>
          </w:p>
          <w:p w:rsidR="00F66B9B" w:rsidRPr="009D1F5D" w:rsidRDefault="009D1F5D" w:rsidP="00F66B9B">
            <w:pPr>
              <w:tabs>
                <w:tab w:val="left" w:pos="6540"/>
              </w:tabs>
              <w:rPr>
                <w:color w:val="auto"/>
              </w:rPr>
            </w:pPr>
            <w:r w:rsidRPr="009D1F5D">
              <w:rPr>
                <w:color w:val="auto"/>
              </w:rPr>
              <w:t xml:space="preserve">How does R&amp;D fit into the whole application process? </w:t>
            </w:r>
            <w:r w:rsidR="00F56059">
              <w:rPr>
                <w:color w:val="auto"/>
              </w:rPr>
              <w:t>Site specific Assessments.</w:t>
            </w:r>
          </w:p>
        </w:tc>
      </w:tr>
      <w:tr w:rsidR="009D1F5D" w:rsidRPr="00B170C1" w:rsidTr="00432506">
        <w:tc>
          <w:tcPr>
            <w:tcW w:w="2093" w:type="dxa"/>
          </w:tcPr>
          <w:p w:rsidR="009D1F5D" w:rsidRPr="00593AE0" w:rsidRDefault="009D1F5D" w:rsidP="0018386F">
            <w:pPr>
              <w:tabs>
                <w:tab w:val="left" w:pos="6540"/>
              </w:tabs>
              <w:rPr>
                <w:color w:val="1F497D" w:themeColor="text2"/>
              </w:rPr>
            </w:pPr>
          </w:p>
          <w:p w:rsidR="009D1F5D" w:rsidRPr="00593AE0" w:rsidRDefault="009D1F5D" w:rsidP="00F56059">
            <w:pPr>
              <w:tabs>
                <w:tab w:val="left" w:pos="6540"/>
              </w:tabs>
              <w:rPr>
                <w:color w:val="1F497D" w:themeColor="text2"/>
              </w:rPr>
            </w:pPr>
            <w:r w:rsidRPr="00593AE0">
              <w:rPr>
                <w:color w:val="1F497D" w:themeColor="text2"/>
              </w:rPr>
              <w:t>1</w:t>
            </w:r>
            <w:r>
              <w:rPr>
                <w:color w:val="1F497D" w:themeColor="text2"/>
              </w:rPr>
              <w:t>2</w:t>
            </w:r>
            <w:r w:rsidRPr="00593AE0">
              <w:rPr>
                <w:color w:val="1F497D" w:themeColor="text2"/>
              </w:rPr>
              <w:t>:</w:t>
            </w:r>
            <w:r w:rsidR="00F56059">
              <w:rPr>
                <w:color w:val="1F497D" w:themeColor="text2"/>
              </w:rPr>
              <w:t>15</w:t>
            </w:r>
          </w:p>
        </w:tc>
        <w:tc>
          <w:tcPr>
            <w:tcW w:w="8589" w:type="dxa"/>
          </w:tcPr>
          <w:p w:rsidR="009D1F5D" w:rsidRPr="00593AE0" w:rsidRDefault="009D1F5D" w:rsidP="0018386F">
            <w:pPr>
              <w:tabs>
                <w:tab w:val="left" w:pos="6540"/>
              </w:tabs>
              <w:rPr>
                <w:b/>
                <w:color w:val="1F497D" w:themeColor="text2"/>
              </w:rPr>
            </w:pPr>
          </w:p>
          <w:p w:rsidR="009D1F5D" w:rsidRPr="00593AE0" w:rsidRDefault="009D1F5D" w:rsidP="0018386F">
            <w:pPr>
              <w:tabs>
                <w:tab w:val="left" w:pos="6540"/>
              </w:tabs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What does an NHS REC look for?</w:t>
            </w:r>
          </w:p>
          <w:p w:rsidR="009D1F5D" w:rsidRPr="00593AE0" w:rsidRDefault="009D1F5D" w:rsidP="0018386F">
            <w:pPr>
              <w:tabs>
                <w:tab w:val="left" w:pos="6540"/>
              </w:tabs>
              <w:rPr>
                <w:b/>
                <w:color w:val="auto"/>
              </w:rPr>
            </w:pPr>
          </w:p>
          <w:p w:rsidR="00F66B9B" w:rsidRPr="009D1F5D" w:rsidRDefault="009D1F5D" w:rsidP="00F66B9B">
            <w:pPr>
              <w:tabs>
                <w:tab w:val="left" w:pos="6540"/>
              </w:tabs>
              <w:rPr>
                <w:color w:val="auto"/>
              </w:rPr>
            </w:pPr>
            <w:r w:rsidRPr="009D1F5D">
              <w:rPr>
                <w:color w:val="auto"/>
              </w:rPr>
              <w:t>Is there a checklist? Do all RECs view things the same way? Why an application might be rejected and how to avoid common mistakes.</w:t>
            </w:r>
          </w:p>
        </w:tc>
      </w:tr>
      <w:tr w:rsidR="009D1F5D" w:rsidRPr="00B170C1" w:rsidTr="00432506">
        <w:tc>
          <w:tcPr>
            <w:tcW w:w="2093" w:type="dxa"/>
          </w:tcPr>
          <w:p w:rsidR="009D1F5D" w:rsidRPr="00593AE0" w:rsidRDefault="009D1F5D" w:rsidP="0018386F">
            <w:pPr>
              <w:tabs>
                <w:tab w:val="left" w:pos="6540"/>
              </w:tabs>
              <w:rPr>
                <w:color w:val="1F497D" w:themeColor="text2"/>
              </w:rPr>
            </w:pPr>
            <w:r>
              <w:rPr>
                <w:color w:val="1F497D" w:themeColor="text2"/>
              </w:rPr>
              <w:t>13:00</w:t>
            </w:r>
          </w:p>
        </w:tc>
        <w:tc>
          <w:tcPr>
            <w:tcW w:w="8589" w:type="dxa"/>
          </w:tcPr>
          <w:p w:rsidR="00F66B9B" w:rsidRDefault="00F66B9B" w:rsidP="0018386F">
            <w:pPr>
              <w:tabs>
                <w:tab w:val="left" w:pos="6540"/>
              </w:tabs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Lunch break.</w:t>
            </w:r>
          </w:p>
          <w:p w:rsidR="009D1F5D" w:rsidRPr="00F66B9B" w:rsidRDefault="00F66B9B" w:rsidP="0018386F">
            <w:pPr>
              <w:tabs>
                <w:tab w:val="left" w:pos="6540"/>
              </w:tabs>
              <w:rPr>
                <w:color w:val="auto"/>
              </w:rPr>
            </w:pPr>
            <w:r>
              <w:rPr>
                <w:b/>
                <w:color w:val="1F497D" w:themeColor="text2"/>
              </w:rPr>
              <w:t xml:space="preserve"> </w:t>
            </w:r>
            <w:r w:rsidRPr="00F66B9B">
              <w:rPr>
                <w:color w:val="auto"/>
              </w:rPr>
              <w:t>You are welcome to use the catering facilities on site at your own expense.</w:t>
            </w:r>
          </w:p>
          <w:p w:rsidR="009D1F5D" w:rsidRPr="00593AE0" w:rsidRDefault="009D1F5D" w:rsidP="0018386F">
            <w:pPr>
              <w:tabs>
                <w:tab w:val="left" w:pos="6540"/>
              </w:tabs>
              <w:rPr>
                <w:b/>
                <w:color w:val="auto"/>
              </w:rPr>
            </w:pPr>
          </w:p>
        </w:tc>
      </w:tr>
      <w:tr w:rsidR="009D1F5D" w:rsidRPr="00B170C1" w:rsidTr="00432506">
        <w:tc>
          <w:tcPr>
            <w:tcW w:w="2093" w:type="dxa"/>
          </w:tcPr>
          <w:p w:rsidR="00F66B9B" w:rsidRDefault="00F66B9B" w:rsidP="0018386F">
            <w:pPr>
              <w:tabs>
                <w:tab w:val="left" w:pos="6540"/>
              </w:tabs>
              <w:rPr>
                <w:color w:val="1F497D" w:themeColor="text2"/>
              </w:rPr>
            </w:pPr>
          </w:p>
          <w:p w:rsidR="009D1F5D" w:rsidRPr="00593AE0" w:rsidRDefault="009D1F5D" w:rsidP="0018386F">
            <w:pPr>
              <w:tabs>
                <w:tab w:val="left" w:pos="6540"/>
              </w:tabs>
              <w:rPr>
                <w:color w:val="1F497D" w:themeColor="text2"/>
              </w:rPr>
            </w:pPr>
            <w:r>
              <w:rPr>
                <w:color w:val="1F497D" w:themeColor="text2"/>
              </w:rPr>
              <w:t>13:45</w:t>
            </w:r>
          </w:p>
        </w:tc>
        <w:tc>
          <w:tcPr>
            <w:tcW w:w="8589" w:type="dxa"/>
          </w:tcPr>
          <w:p w:rsidR="00F66B9B" w:rsidRDefault="00F66B9B" w:rsidP="0018386F">
            <w:pPr>
              <w:tabs>
                <w:tab w:val="left" w:pos="6540"/>
              </w:tabs>
              <w:rPr>
                <w:b/>
                <w:color w:val="1F497D" w:themeColor="text2"/>
              </w:rPr>
            </w:pPr>
          </w:p>
          <w:p w:rsidR="009D1F5D" w:rsidRDefault="009D1F5D" w:rsidP="0018386F">
            <w:pPr>
              <w:tabs>
                <w:tab w:val="left" w:pos="6540"/>
              </w:tabs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Reviewing applications – breakout session</w:t>
            </w:r>
          </w:p>
          <w:p w:rsidR="009D1F5D" w:rsidRPr="00593AE0" w:rsidRDefault="009D1F5D" w:rsidP="00F66B9B">
            <w:pPr>
              <w:tabs>
                <w:tab w:val="left" w:pos="6540"/>
              </w:tabs>
              <w:rPr>
                <w:b/>
                <w:color w:val="1F497D" w:themeColor="text2"/>
              </w:rPr>
            </w:pPr>
            <w:r w:rsidRPr="009D1F5D">
              <w:rPr>
                <w:color w:val="auto"/>
              </w:rPr>
              <w:t xml:space="preserve">Your opportunity to review some real applications – sit on your own committee and consider what your response would be. </w:t>
            </w:r>
          </w:p>
        </w:tc>
      </w:tr>
      <w:tr w:rsidR="009D1F5D" w:rsidRPr="00B170C1" w:rsidTr="00432506">
        <w:tc>
          <w:tcPr>
            <w:tcW w:w="2093" w:type="dxa"/>
          </w:tcPr>
          <w:p w:rsidR="009D1F5D" w:rsidRPr="00593AE0" w:rsidRDefault="009D1F5D" w:rsidP="0018386F">
            <w:pPr>
              <w:tabs>
                <w:tab w:val="left" w:pos="6540"/>
              </w:tabs>
              <w:rPr>
                <w:color w:val="1F497D" w:themeColor="text2"/>
              </w:rPr>
            </w:pPr>
          </w:p>
          <w:p w:rsidR="009D1F5D" w:rsidRPr="00593AE0" w:rsidRDefault="009D1F5D" w:rsidP="0018386F">
            <w:pPr>
              <w:tabs>
                <w:tab w:val="left" w:pos="6540"/>
              </w:tabs>
              <w:rPr>
                <w:color w:val="1F497D" w:themeColor="text2"/>
              </w:rPr>
            </w:pPr>
            <w:r w:rsidRPr="00593AE0">
              <w:rPr>
                <w:color w:val="1F497D" w:themeColor="text2"/>
              </w:rPr>
              <w:t>14:</w:t>
            </w:r>
            <w:r>
              <w:rPr>
                <w:color w:val="1F497D" w:themeColor="text2"/>
              </w:rPr>
              <w:t>45</w:t>
            </w:r>
          </w:p>
        </w:tc>
        <w:tc>
          <w:tcPr>
            <w:tcW w:w="8589" w:type="dxa"/>
          </w:tcPr>
          <w:p w:rsidR="009D1F5D" w:rsidRPr="00593AE0" w:rsidRDefault="009D1F5D" w:rsidP="0018386F">
            <w:pPr>
              <w:tabs>
                <w:tab w:val="left" w:pos="6540"/>
              </w:tabs>
              <w:rPr>
                <w:b/>
                <w:color w:val="1F497D" w:themeColor="text2"/>
              </w:rPr>
            </w:pPr>
          </w:p>
          <w:p w:rsidR="009D1F5D" w:rsidRDefault="009D1F5D" w:rsidP="0018386F">
            <w:pPr>
              <w:tabs>
                <w:tab w:val="left" w:pos="6540"/>
              </w:tabs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Feedback from sessions</w:t>
            </w:r>
          </w:p>
          <w:p w:rsidR="009D1F5D" w:rsidRPr="009D1F5D" w:rsidRDefault="009D1F5D" w:rsidP="0018386F">
            <w:pPr>
              <w:tabs>
                <w:tab w:val="left" w:pos="6540"/>
              </w:tabs>
              <w:rPr>
                <w:color w:val="auto"/>
              </w:rPr>
            </w:pPr>
            <w:r w:rsidRPr="009D1F5D">
              <w:rPr>
                <w:color w:val="auto"/>
              </w:rPr>
              <w:t>What were your decisions? Find out what an NHS REC Chair would consider.</w:t>
            </w:r>
          </w:p>
        </w:tc>
      </w:tr>
      <w:tr w:rsidR="009D1F5D" w:rsidRPr="00B170C1" w:rsidTr="00432506">
        <w:tc>
          <w:tcPr>
            <w:tcW w:w="2093" w:type="dxa"/>
          </w:tcPr>
          <w:p w:rsidR="009D1F5D" w:rsidRPr="00593AE0" w:rsidRDefault="009D1F5D" w:rsidP="0018386F">
            <w:pPr>
              <w:tabs>
                <w:tab w:val="left" w:pos="6540"/>
              </w:tabs>
              <w:rPr>
                <w:color w:val="1F497D" w:themeColor="text2"/>
              </w:rPr>
            </w:pPr>
          </w:p>
          <w:p w:rsidR="009D1F5D" w:rsidRPr="00593AE0" w:rsidRDefault="009D1F5D" w:rsidP="0018386F">
            <w:pPr>
              <w:tabs>
                <w:tab w:val="left" w:pos="6540"/>
              </w:tabs>
              <w:rPr>
                <w:color w:val="1F497D" w:themeColor="text2"/>
              </w:rPr>
            </w:pPr>
            <w:r>
              <w:rPr>
                <w:color w:val="1F497D" w:themeColor="text2"/>
              </w:rPr>
              <w:t>15:30</w:t>
            </w:r>
          </w:p>
        </w:tc>
        <w:tc>
          <w:tcPr>
            <w:tcW w:w="8589" w:type="dxa"/>
          </w:tcPr>
          <w:p w:rsidR="009D1F5D" w:rsidRPr="00593AE0" w:rsidRDefault="009D1F5D" w:rsidP="0018386F">
            <w:pPr>
              <w:tabs>
                <w:tab w:val="left" w:pos="6540"/>
              </w:tabs>
              <w:rPr>
                <w:b/>
                <w:color w:val="1F497D" w:themeColor="text2"/>
              </w:rPr>
            </w:pPr>
          </w:p>
          <w:p w:rsidR="009D1F5D" w:rsidRDefault="009D1F5D" w:rsidP="0018386F">
            <w:pPr>
              <w:tabs>
                <w:tab w:val="left" w:pos="6540"/>
              </w:tabs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Question and Answer</w:t>
            </w:r>
            <w:r w:rsidR="00F66B9B">
              <w:rPr>
                <w:b/>
                <w:color w:val="1F497D" w:themeColor="text2"/>
              </w:rPr>
              <w:t xml:space="preserve"> Session</w:t>
            </w:r>
          </w:p>
          <w:p w:rsidR="00F66B9B" w:rsidRPr="00F66B9B" w:rsidRDefault="00F66B9B" w:rsidP="0018386F">
            <w:pPr>
              <w:tabs>
                <w:tab w:val="left" w:pos="6540"/>
              </w:tabs>
              <w:rPr>
                <w:color w:val="auto"/>
              </w:rPr>
            </w:pPr>
            <w:r w:rsidRPr="00F66B9B">
              <w:rPr>
                <w:color w:val="auto"/>
              </w:rPr>
              <w:t>Your opportunity to question the panel</w:t>
            </w:r>
          </w:p>
        </w:tc>
      </w:tr>
      <w:tr w:rsidR="009D1F5D" w:rsidRPr="00B170C1" w:rsidTr="00432506">
        <w:tc>
          <w:tcPr>
            <w:tcW w:w="2093" w:type="dxa"/>
          </w:tcPr>
          <w:p w:rsidR="009D1F5D" w:rsidRPr="00593AE0" w:rsidRDefault="009D1F5D" w:rsidP="0018386F">
            <w:pPr>
              <w:tabs>
                <w:tab w:val="left" w:pos="6540"/>
              </w:tabs>
              <w:rPr>
                <w:color w:val="1F497D" w:themeColor="text2"/>
              </w:rPr>
            </w:pPr>
          </w:p>
          <w:p w:rsidR="009D1F5D" w:rsidRPr="00593AE0" w:rsidRDefault="009D1F5D" w:rsidP="0018386F">
            <w:pPr>
              <w:tabs>
                <w:tab w:val="left" w:pos="6540"/>
              </w:tabs>
              <w:rPr>
                <w:color w:val="1F497D" w:themeColor="text2"/>
              </w:rPr>
            </w:pPr>
            <w:r>
              <w:rPr>
                <w:color w:val="1F497D" w:themeColor="text2"/>
              </w:rPr>
              <w:t>16:00</w:t>
            </w:r>
          </w:p>
        </w:tc>
        <w:tc>
          <w:tcPr>
            <w:tcW w:w="8589" w:type="dxa"/>
          </w:tcPr>
          <w:p w:rsidR="009D1F5D" w:rsidRPr="00593AE0" w:rsidRDefault="009D1F5D" w:rsidP="0018386F">
            <w:pPr>
              <w:tabs>
                <w:tab w:val="left" w:pos="6540"/>
              </w:tabs>
              <w:rPr>
                <w:b/>
                <w:color w:val="1F497D" w:themeColor="text2"/>
              </w:rPr>
            </w:pPr>
          </w:p>
          <w:p w:rsidR="009D1F5D" w:rsidRPr="00593AE0" w:rsidRDefault="009D1F5D" w:rsidP="0018386F">
            <w:pPr>
              <w:tabs>
                <w:tab w:val="left" w:pos="6540"/>
              </w:tabs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Close</w:t>
            </w:r>
          </w:p>
          <w:p w:rsidR="009D1F5D" w:rsidRPr="00593AE0" w:rsidRDefault="009D1F5D" w:rsidP="0018386F">
            <w:pPr>
              <w:tabs>
                <w:tab w:val="left" w:pos="6540"/>
              </w:tabs>
              <w:rPr>
                <w:b/>
                <w:i/>
                <w:color w:val="1F497D" w:themeColor="text2"/>
              </w:rPr>
            </w:pPr>
          </w:p>
          <w:p w:rsidR="009D1F5D" w:rsidRPr="00593AE0" w:rsidRDefault="009D1F5D" w:rsidP="0018386F">
            <w:pPr>
              <w:tabs>
                <w:tab w:val="left" w:pos="6540"/>
              </w:tabs>
              <w:rPr>
                <w:b/>
                <w:color w:val="auto"/>
              </w:rPr>
            </w:pPr>
          </w:p>
        </w:tc>
      </w:tr>
      <w:tr w:rsidR="009D1F5D" w:rsidRPr="00B170C1" w:rsidTr="00F66B9B">
        <w:trPr>
          <w:trHeight w:val="70"/>
        </w:trPr>
        <w:tc>
          <w:tcPr>
            <w:tcW w:w="2093" w:type="dxa"/>
          </w:tcPr>
          <w:p w:rsidR="009D1F5D" w:rsidRPr="00593AE0" w:rsidRDefault="009D1F5D" w:rsidP="0018386F">
            <w:pPr>
              <w:tabs>
                <w:tab w:val="left" w:pos="6540"/>
              </w:tabs>
              <w:rPr>
                <w:color w:val="1F497D" w:themeColor="text2"/>
              </w:rPr>
            </w:pPr>
          </w:p>
        </w:tc>
        <w:tc>
          <w:tcPr>
            <w:tcW w:w="8589" w:type="dxa"/>
          </w:tcPr>
          <w:p w:rsidR="009D1F5D" w:rsidRPr="00593AE0" w:rsidRDefault="009D1F5D" w:rsidP="0018386F">
            <w:pPr>
              <w:tabs>
                <w:tab w:val="left" w:pos="6540"/>
              </w:tabs>
              <w:rPr>
                <w:b/>
                <w:color w:val="auto"/>
              </w:rPr>
            </w:pPr>
          </w:p>
        </w:tc>
      </w:tr>
    </w:tbl>
    <w:p w:rsidR="00850AE2" w:rsidRDefault="00850AE2" w:rsidP="004A7609">
      <w:pPr>
        <w:jc w:val="both"/>
        <w:rPr>
          <w:rFonts w:cs="Arial"/>
          <w:b/>
          <w:i/>
          <w:sz w:val="40"/>
          <w:szCs w:val="40"/>
        </w:rPr>
      </w:pPr>
    </w:p>
    <w:p w:rsidR="00850AE2" w:rsidRDefault="00850AE2" w:rsidP="004A7609">
      <w:pPr>
        <w:jc w:val="both"/>
        <w:rPr>
          <w:rFonts w:cs="Arial"/>
          <w:b/>
          <w:i/>
          <w:sz w:val="40"/>
          <w:szCs w:val="40"/>
        </w:rPr>
      </w:pPr>
    </w:p>
    <w:p w:rsidR="00850AE2" w:rsidRDefault="00850AE2" w:rsidP="004A7609">
      <w:pPr>
        <w:jc w:val="both"/>
        <w:rPr>
          <w:rFonts w:cs="Arial"/>
          <w:b/>
          <w:i/>
          <w:sz w:val="40"/>
          <w:szCs w:val="40"/>
        </w:rPr>
      </w:pPr>
    </w:p>
    <w:p w:rsidR="00850AE2" w:rsidRDefault="00850AE2" w:rsidP="004A7609">
      <w:pPr>
        <w:jc w:val="both"/>
        <w:rPr>
          <w:rFonts w:cs="Arial"/>
          <w:b/>
          <w:i/>
          <w:sz w:val="40"/>
          <w:szCs w:val="40"/>
        </w:rPr>
      </w:pPr>
    </w:p>
    <w:p w:rsidR="00850AE2" w:rsidRDefault="00850AE2" w:rsidP="004A7609">
      <w:pPr>
        <w:jc w:val="both"/>
        <w:rPr>
          <w:rFonts w:cs="Arial"/>
          <w:b/>
          <w:i/>
          <w:sz w:val="40"/>
          <w:szCs w:val="40"/>
        </w:rPr>
      </w:pPr>
    </w:p>
    <w:p w:rsidR="004A7609" w:rsidRDefault="004A7609" w:rsidP="004A7609">
      <w:pPr>
        <w:jc w:val="both"/>
        <w:rPr>
          <w:rFonts w:cs="Arial"/>
          <w:b/>
          <w:i/>
          <w:sz w:val="28"/>
          <w:szCs w:val="28"/>
        </w:rPr>
      </w:pPr>
      <w:r w:rsidRPr="00576B40">
        <w:rPr>
          <w:rFonts w:cs="Arial"/>
          <w:b/>
          <w:i/>
          <w:sz w:val="40"/>
          <w:szCs w:val="40"/>
        </w:rPr>
        <w:t>Booking Form</w:t>
      </w:r>
      <w:r>
        <w:rPr>
          <w:rFonts w:cs="Arial"/>
          <w:b/>
          <w:i/>
          <w:sz w:val="28"/>
          <w:szCs w:val="28"/>
        </w:rPr>
        <w:t xml:space="preserve"> (Please complete one form per delegate)</w:t>
      </w:r>
    </w:p>
    <w:p w:rsidR="004A7609" w:rsidRPr="00DB5E8B" w:rsidRDefault="00AA3BC2" w:rsidP="004A7609">
      <w:pPr>
        <w:pBdr>
          <w:top w:val="single" w:sz="4" w:space="1" w:color="0000FF"/>
          <w:left w:val="single" w:sz="4" w:space="0" w:color="0000FF"/>
          <w:bottom w:val="single" w:sz="4" w:space="0" w:color="0000FF"/>
          <w:right w:val="single" w:sz="4" w:space="22" w:color="0000FF"/>
        </w:pBdr>
        <w:shd w:val="clear" w:color="auto" w:fill="3366FF"/>
        <w:tabs>
          <w:tab w:val="left" w:pos="2800"/>
        </w:tabs>
        <w:spacing w:line="360" w:lineRule="auto"/>
        <w:jc w:val="center"/>
        <w:rPr>
          <w:rFonts w:ascii="Verdana" w:hAnsi="Verdana" w:cs="Arial"/>
          <w:b/>
          <w:bCs/>
          <w:iCs/>
          <w:color w:val="FFFFFF"/>
          <w:sz w:val="28"/>
          <w:szCs w:val="28"/>
        </w:rPr>
      </w:pPr>
      <w:r>
        <w:rPr>
          <w:rFonts w:ascii="Verdana" w:hAnsi="Verdana" w:cs="Arial"/>
          <w:b/>
          <w:bCs/>
          <w:color w:val="FFFFFF"/>
          <w:sz w:val="28"/>
          <w:szCs w:val="28"/>
        </w:rPr>
        <w:t>Making an application</w:t>
      </w:r>
    </w:p>
    <w:p w:rsidR="009E55C7" w:rsidRDefault="009E55C7" w:rsidP="004A7609">
      <w:pPr>
        <w:jc w:val="both"/>
        <w:rPr>
          <w:rFonts w:cs="Arial"/>
          <w:b/>
          <w:sz w:val="28"/>
          <w:szCs w:val="28"/>
        </w:rPr>
      </w:pPr>
    </w:p>
    <w:p w:rsidR="004A7609" w:rsidRDefault="004A7609" w:rsidP="004A7609">
      <w:pPr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I wish to rese</w:t>
      </w:r>
      <w:r w:rsidR="00AA3BC2">
        <w:rPr>
          <w:rFonts w:cs="Arial"/>
          <w:b/>
          <w:sz w:val="28"/>
          <w:szCs w:val="28"/>
        </w:rPr>
        <w:t>rve my place at the above event. I UNDERSTAND THAT:</w:t>
      </w:r>
    </w:p>
    <w:p w:rsidR="00AA3BC2" w:rsidRDefault="00AA3BC2" w:rsidP="004A7609">
      <w:pPr>
        <w:jc w:val="both"/>
        <w:rPr>
          <w:rFonts w:cs="Arial"/>
          <w:b/>
          <w:sz w:val="28"/>
          <w:szCs w:val="28"/>
        </w:rPr>
      </w:pPr>
    </w:p>
    <w:p w:rsidR="00AA3BC2" w:rsidRPr="00AA3BC2" w:rsidRDefault="00AA3BC2" w:rsidP="00AA3BC2">
      <w:pPr>
        <w:numPr>
          <w:ilvl w:val="0"/>
          <w:numId w:val="5"/>
        </w:numPr>
        <w:jc w:val="both"/>
        <w:rPr>
          <w:rFonts w:cs="Arial"/>
          <w:b/>
          <w:color w:val="auto"/>
          <w:sz w:val="28"/>
          <w:szCs w:val="28"/>
        </w:rPr>
      </w:pPr>
      <w:r w:rsidRPr="00AA3BC2">
        <w:rPr>
          <w:rFonts w:cs="Arial"/>
          <w:b/>
          <w:color w:val="auto"/>
          <w:sz w:val="28"/>
          <w:szCs w:val="28"/>
        </w:rPr>
        <w:t>Places are available on a first come, first served basis.</w:t>
      </w:r>
    </w:p>
    <w:p w:rsidR="00AA3BC2" w:rsidRPr="00AA3BC2" w:rsidRDefault="00AA3BC2" w:rsidP="00AA3BC2">
      <w:pPr>
        <w:numPr>
          <w:ilvl w:val="0"/>
          <w:numId w:val="5"/>
        </w:numPr>
        <w:jc w:val="both"/>
        <w:rPr>
          <w:rFonts w:cs="Arial"/>
          <w:b/>
          <w:color w:val="auto"/>
          <w:sz w:val="28"/>
          <w:szCs w:val="28"/>
        </w:rPr>
      </w:pPr>
      <w:r w:rsidRPr="00AA3BC2">
        <w:rPr>
          <w:rFonts w:cs="Arial"/>
          <w:b/>
          <w:color w:val="auto"/>
          <w:sz w:val="28"/>
          <w:szCs w:val="28"/>
        </w:rPr>
        <w:t>This is a free workshop and no charge will be made.</w:t>
      </w:r>
    </w:p>
    <w:p w:rsidR="00AA3BC2" w:rsidRDefault="00AA3BC2" w:rsidP="00AA3BC2">
      <w:pPr>
        <w:numPr>
          <w:ilvl w:val="0"/>
          <w:numId w:val="5"/>
        </w:numPr>
        <w:jc w:val="both"/>
        <w:rPr>
          <w:rFonts w:cs="Arial"/>
          <w:b/>
          <w:color w:val="auto"/>
          <w:sz w:val="28"/>
          <w:szCs w:val="28"/>
        </w:rPr>
      </w:pPr>
      <w:r w:rsidRPr="00AA3BC2">
        <w:rPr>
          <w:rFonts w:cs="Arial"/>
          <w:b/>
          <w:color w:val="auto"/>
          <w:sz w:val="28"/>
          <w:szCs w:val="28"/>
        </w:rPr>
        <w:t xml:space="preserve">No lunch is provided, </w:t>
      </w:r>
      <w:r w:rsidR="00235194">
        <w:rPr>
          <w:rFonts w:cs="Arial"/>
          <w:b/>
          <w:color w:val="auto"/>
          <w:sz w:val="28"/>
          <w:szCs w:val="28"/>
        </w:rPr>
        <w:t>coffee/tea</w:t>
      </w:r>
      <w:r w:rsidR="00235194" w:rsidRPr="00AA3BC2">
        <w:rPr>
          <w:rFonts w:cs="Arial"/>
          <w:b/>
          <w:color w:val="auto"/>
          <w:sz w:val="28"/>
          <w:szCs w:val="28"/>
        </w:rPr>
        <w:t xml:space="preserve"> </w:t>
      </w:r>
      <w:r w:rsidRPr="00AA3BC2">
        <w:rPr>
          <w:rFonts w:cs="Arial"/>
          <w:b/>
          <w:color w:val="auto"/>
          <w:sz w:val="28"/>
          <w:szCs w:val="28"/>
        </w:rPr>
        <w:t>will be provided free of charge.</w:t>
      </w:r>
    </w:p>
    <w:p w:rsidR="00AA3BC2" w:rsidRPr="00AA3BC2" w:rsidRDefault="00AA3BC2" w:rsidP="00AA3BC2">
      <w:pPr>
        <w:jc w:val="both"/>
        <w:rPr>
          <w:rFonts w:cs="Arial"/>
          <w:b/>
          <w:color w:val="auto"/>
          <w:sz w:val="28"/>
          <w:szCs w:val="28"/>
        </w:rPr>
      </w:pPr>
    </w:p>
    <w:p w:rsidR="009E55C7" w:rsidRDefault="009E55C7" w:rsidP="004A7609">
      <w:pPr>
        <w:jc w:val="both"/>
        <w:rPr>
          <w:rFonts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7604"/>
      </w:tblGrid>
      <w:tr w:rsidR="00B170C1" w:rsidRPr="00B170C1" w:rsidTr="00AA3BC2">
        <w:tc>
          <w:tcPr>
            <w:tcW w:w="2628" w:type="dxa"/>
          </w:tcPr>
          <w:p w:rsidR="009E55C7" w:rsidRPr="00B170C1" w:rsidRDefault="009E55C7" w:rsidP="00B170C1">
            <w:pPr>
              <w:jc w:val="both"/>
              <w:rPr>
                <w:rFonts w:cs="Arial"/>
                <w:b/>
                <w:sz w:val="26"/>
                <w:szCs w:val="26"/>
              </w:rPr>
            </w:pPr>
            <w:r w:rsidRPr="00B170C1">
              <w:rPr>
                <w:rFonts w:cs="Arial"/>
                <w:b/>
                <w:sz w:val="26"/>
                <w:szCs w:val="26"/>
              </w:rPr>
              <w:t>Name</w:t>
            </w:r>
          </w:p>
          <w:p w:rsidR="009E55C7" w:rsidRPr="00B170C1" w:rsidRDefault="009E55C7" w:rsidP="00B170C1">
            <w:pPr>
              <w:jc w:val="both"/>
              <w:rPr>
                <w:rFonts w:cs="Arial"/>
                <w:b/>
                <w:sz w:val="26"/>
                <w:szCs w:val="26"/>
              </w:rPr>
            </w:pPr>
          </w:p>
        </w:tc>
        <w:tc>
          <w:tcPr>
            <w:tcW w:w="7604" w:type="dxa"/>
          </w:tcPr>
          <w:p w:rsidR="009E55C7" w:rsidRPr="00B170C1" w:rsidRDefault="009E55C7" w:rsidP="00B170C1">
            <w:pPr>
              <w:jc w:val="both"/>
              <w:rPr>
                <w:rFonts w:cs="Arial"/>
                <w:b/>
                <w:sz w:val="26"/>
                <w:szCs w:val="26"/>
              </w:rPr>
            </w:pPr>
          </w:p>
        </w:tc>
      </w:tr>
      <w:tr w:rsidR="00B170C1" w:rsidRPr="00B170C1" w:rsidTr="00AA3BC2">
        <w:tc>
          <w:tcPr>
            <w:tcW w:w="2628" w:type="dxa"/>
          </w:tcPr>
          <w:p w:rsidR="009E55C7" w:rsidRPr="00B170C1" w:rsidRDefault="009E55C7" w:rsidP="00B170C1">
            <w:pPr>
              <w:jc w:val="both"/>
              <w:rPr>
                <w:rFonts w:cs="Arial"/>
                <w:b/>
                <w:sz w:val="26"/>
                <w:szCs w:val="26"/>
              </w:rPr>
            </w:pPr>
            <w:r w:rsidRPr="00B170C1">
              <w:rPr>
                <w:rFonts w:cs="Arial"/>
                <w:b/>
                <w:sz w:val="26"/>
                <w:szCs w:val="26"/>
              </w:rPr>
              <w:t>Job Title</w:t>
            </w:r>
          </w:p>
          <w:p w:rsidR="009E55C7" w:rsidRPr="00B170C1" w:rsidRDefault="009E55C7" w:rsidP="00B170C1">
            <w:pPr>
              <w:jc w:val="both"/>
              <w:rPr>
                <w:rFonts w:cs="Arial"/>
                <w:b/>
                <w:sz w:val="26"/>
                <w:szCs w:val="26"/>
              </w:rPr>
            </w:pPr>
          </w:p>
        </w:tc>
        <w:tc>
          <w:tcPr>
            <w:tcW w:w="7604" w:type="dxa"/>
          </w:tcPr>
          <w:p w:rsidR="009E55C7" w:rsidRPr="00B170C1" w:rsidRDefault="009E55C7" w:rsidP="00B170C1">
            <w:pPr>
              <w:jc w:val="both"/>
              <w:rPr>
                <w:rFonts w:cs="Arial"/>
                <w:b/>
                <w:sz w:val="26"/>
                <w:szCs w:val="26"/>
              </w:rPr>
            </w:pPr>
          </w:p>
        </w:tc>
      </w:tr>
      <w:tr w:rsidR="00B170C1" w:rsidRPr="00B170C1" w:rsidTr="00AA3BC2">
        <w:tc>
          <w:tcPr>
            <w:tcW w:w="2628" w:type="dxa"/>
          </w:tcPr>
          <w:p w:rsidR="009E55C7" w:rsidRPr="00B170C1" w:rsidRDefault="009E55C7" w:rsidP="00B170C1">
            <w:pPr>
              <w:jc w:val="both"/>
              <w:rPr>
                <w:rFonts w:cs="Arial"/>
                <w:b/>
                <w:sz w:val="26"/>
                <w:szCs w:val="26"/>
              </w:rPr>
            </w:pPr>
            <w:r w:rsidRPr="00B170C1">
              <w:rPr>
                <w:rFonts w:cs="Arial"/>
                <w:b/>
                <w:sz w:val="26"/>
                <w:szCs w:val="26"/>
              </w:rPr>
              <w:t>Organisation/REC</w:t>
            </w:r>
          </w:p>
          <w:p w:rsidR="009E55C7" w:rsidRPr="00B170C1" w:rsidRDefault="009E55C7" w:rsidP="00B170C1">
            <w:pPr>
              <w:jc w:val="both"/>
              <w:rPr>
                <w:rFonts w:cs="Arial"/>
                <w:b/>
                <w:sz w:val="26"/>
                <w:szCs w:val="26"/>
              </w:rPr>
            </w:pPr>
          </w:p>
        </w:tc>
        <w:tc>
          <w:tcPr>
            <w:tcW w:w="7604" w:type="dxa"/>
          </w:tcPr>
          <w:p w:rsidR="009E55C7" w:rsidRPr="00B170C1" w:rsidRDefault="009E55C7" w:rsidP="00B170C1">
            <w:pPr>
              <w:jc w:val="both"/>
              <w:rPr>
                <w:rFonts w:cs="Arial"/>
                <w:b/>
                <w:sz w:val="26"/>
                <w:szCs w:val="26"/>
              </w:rPr>
            </w:pPr>
          </w:p>
        </w:tc>
      </w:tr>
      <w:tr w:rsidR="00B170C1" w:rsidRPr="00B170C1" w:rsidTr="00AA3BC2">
        <w:tc>
          <w:tcPr>
            <w:tcW w:w="2628" w:type="dxa"/>
          </w:tcPr>
          <w:p w:rsidR="009E55C7" w:rsidRPr="00B170C1" w:rsidRDefault="009E55C7" w:rsidP="00A77B80">
            <w:pPr>
              <w:rPr>
                <w:rFonts w:cs="Arial"/>
                <w:b/>
                <w:sz w:val="26"/>
                <w:szCs w:val="26"/>
              </w:rPr>
            </w:pPr>
            <w:r w:rsidRPr="00B170C1">
              <w:rPr>
                <w:rFonts w:cs="Arial"/>
                <w:b/>
                <w:sz w:val="26"/>
                <w:szCs w:val="26"/>
              </w:rPr>
              <w:t xml:space="preserve">Contact Email for delegate pack </w:t>
            </w:r>
          </w:p>
        </w:tc>
        <w:tc>
          <w:tcPr>
            <w:tcW w:w="7604" w:type="dxa"/>
          </w:tcPr>
          <w:p w:rsidR="009E55C7" w:rsidRPr="00B170C1" w:rsidRDefault="009E55C7" w:rsidP="00B170C1">
            <w:pPr>
              <w:jc w:val="both"/>
              <w:rPr>
                <w:rFonts w:cs="Arial"/>
                <w:b/>
                <w:sz w:val="26"/>
                <w:szCs w:val="26"/>
              </w:rPr>
            </w:pPr>
          </w:p>
        </w:tc>
      </w:tr>
      <w:tr w:rsidR="00AA3BC2" w:rsidRPr="00B170C1" w:rsidTr="00AA3BC2">
        <w:tc>
          <w:tcPr>
            <w:tcW w:w="2628" w:type="dxa"/>
          </w:tcPr>
          <w:p w:rsidR="00AA3BC2" w:rsidRPr="00B170C1" w:rsidRDefault="00AA3BC2" w:rsidP="0018386F">
            <w:pPr>
              <w:jc w:val="both"/>
              <w:rPr>
                <w:rFonts w:cs="Arial"/>
                <w:b/>
                <w:sz w:val="26"/>
                <w:szCs w:val="26"/>
              </w:rPr>
            </w:pPr>
            <w:r w:rsidRPr="00B170C1">
              <w:rPr>
                <w:rFonts w:cs="Arial"/>
                <w:b/>
                <w:sz w:val="26"/>
                <w:szCs w:val="26"/>
              </w:rPr>
              <w:t>Address</w:t>
            </w:r>
          </w:p>
          <w:p w:rsidR="00AA3BC2" w:rsidRPr="00B170C1" w:rsidRDefault="00AA3BC2" w:rsidP="0018386F">
            <w:pPr>
              <w:jc w:val="both"/>
              <w:rPr>
                <w:rFonts w:cs="Arial"/>
                <w:b/>
                <w:sz w:val="26"/>
                <w:szCs w:val="26"/>
              </w:rPr>
            </w:pPr>
          </w:p>
        </w:tc>
        <w:tc>
          <w:tcPr>
            <w:tcW w:w="7604" w:type="dxa"/>
          </w:tcPr>
          <w:p w:rsidR="00AA3BC2" w:rsidRPr="00B170C1" w:rsidRDefault="00AA3BC2" w:rsidP="00B170C1">
            <w:pPr>
              <w:jc w:val="both"/>
              <w:rPr>
                <w:rFonts w:cs="Arial"/>
                <w:b/>
                <w:sz w:val="26"/>
                <w:szCs w:val="26"/>
              </w:rPr>
            </w:pPr>
          </w:p>
        </w:tc>
      </w:tr>
      <w:tr w:rsidR="00AA3BC2" w:rsidRPr="00B170C1" w:rsidTr="00AA3BC2">
        <w:tc>
          <w:tcPr>
            <w:tcW w:w="2628" w:type="dxa"/>
          </w:tcPr>
          <w:p w:rsidR="00AA3BC2" w:rsidRPr="00B170C1" w:rsidRDefault="00AA3BC2" w:rsidP="0018386F">
            <w:pPr>
              <w:jc w:val="both"/>
              <w:rPr>
                <w:rFonts w:cs="Arial"/>
                <w:b/>
                <w:sz w:val="26"/>
                <w:szCs w:val="26"/>
              </w:rPr>
            </w:pPr>
            <w:r w:rsidRPr="00B170C1">
              <w:rPr>
                <w:rFonts w:cs="Arial"/>
                <w:b/>
                <w:sz w:val="26"/>
                <w:szCs w:val="26"/>
              </w:rPr>
              <w:t>Tel</w:t>
            </w:r>
          </w:p>
          <w:p w:rsidR="00AA3BC2" w:rsidRPr="00B170C1" w:rsidRDefault="00AA3BC2" w:rsidP="0018386F">
            <w:pPr>
              <w:jc w:val="both"/>
              <w:rPr>
                <w:rFonts w:cs="Arial"/>
                <w:b/>
                <w:sz w:val="26"/>
                <w:szCs w:val="26"/>
              </w:rPr>
            </w:pPr>
          </w:p>
        </w:tc>
        <w:tc>
          <w:tcPr>
            <w:tcW w:w="7604" w:type="dxa"/>
          </w:tcPr>
          <w:p w:rsidR="00AA3BC2" w:rsidRPr="00B170C1" w:rsidRDefault="00AA3BC2" w:rsidP="00B170C1">
            <w:pPr>
              <w:jc w:val="both"/>
              <w:rPr>
                <w:rFonts w:cs="Arial"/>
                <w:b/>
                <w:sz w:val="26"/>
                <w:szCs w:val="26"/>
              </w:rPr>
            </w:pPr>
          </w:p>
        </w:tc>
      </w:tr>
      <w:tr w:rsidR="00AA3BC2" w:rsidRPr="00021245" w:rsidTr="00AA3B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232" w:type="dxa"/>
            <w:gridSpan w:val="2"/>
          </w:tcPr>
          <w:p w:rsidR="00AA3BC2" w:rsidRPr="00021245" w:rsidRDefault="00AA3BC2" w:rsidP="002B096C">
            <w:pPr>
              <w:jc w:val="center"/>
              <w:rPr>
                <w:rFonts w:cs="Arial"/>
                <w:b/>
                <w:sz w:val="26"/>
                <w:szCs w:val="26"/>
              </w:rPr>
            </w:pPr>
            <w:r w:rsidRPr="00021245">
              <w:rPr>
                <w:rFonts w:cs="Arial"/>
                <w:b/>
                <w:sz w:val="26"/>
                <w:szCs w:val="26"/>
              </w:rPr>
              <w:t>**REGISTER NOW**</w:t>
            </w:r>
          </w:p>
          <w:p w:rsidR="00AA3BC2" w:rsidRPr="00021245" w:rsidRDefault="00AA3BC2" w:rsidP="002B096C">
            <w:pPr>
              <w:jc w:val="center"/>
              <w:rPr>
                <w:rFonts w:cs="Arial"/>
                <w:sz w:val="26"/>
                <w:szCs w:val="26"/>
              </w:rPr>
            </w:pPr>
            <w:r w:rsidRPr="00021245">
              <w:rPr>
                <w:rFonts w:cs="Arial"/>
                <w:sz w:val="26"/>
                <w:szCs w:val="26"/>
              </w:rPr>
              <w:t xml:space="preserve">Please complete and return this form by email to </w:t>
            </w:r>
            <w:hyperlink r:id="rId12" w:history="1">
              <w:r w:rsidRPr="00305E21">
                <w:rPr>
                  <w:rStyle w:val="Hyperlink"/>
                  <w:rFonts w:cs="Arial"/>
                  <w:sz w:val="26"/>
                  <w:szCs w:val="26"/>
                </w:rPr>
                <w:t>events@arec.org.uk</w:t>
              </w:r>
            </w:hyperlink>
          </w:p>
          <w:p w:rsidR="00AA3BC2" w:rsidRDefault="00AA3BC2" w:rsidP="00025C3D">
            <w:pPr>
              <w:jc w:val="center"/>
              <w:rPr>
                <w:rFonts w:cs="Arial"/>
                <w:sz w:val="26"/>
                <w:szCs w:val="26"/>
              </w:rPr>
            </w:pPr>
            <w:r w:rsidRPr="00021245">
              <w:rPr>
                <w:rFonts w:cs="Arial"/>
                <w:sz w:val="26"/>
                <w:szCs w:val="26"/>
              </w:rPr>
              <w:t xml:space="preserve">Reservations to be received no later than </w:t>
            </w:r>
            <w:r>
              <w:rPr>
                <w:rFonts w:cs="Arial"/>
                <w:sz w:val="26"/>
                <w:szCs w:val="26"/>
              </w:rPr>
              <w:t>18/9/13</w:t>
            </w:r>
          </w:p>
          <w:p w:rsidR="00AA3BC2" w:rsidRDefault="00AA3BC2" w:rsidP="00025C3D">
            <w:pPr>
              <w:jc w:val="center"/>
              <w:rPr>
                <w:rFonts w:cs="Arial"/>
                <w:sz w:val="26"/>
                <w:szCs w:val="26"/>
              </w:rPr>
            </w:pPr>
          </w:p>
          <w:p w:rsidR="00AA3BC2" w:rsidRPr="00021245" w:rsidRDefault="00AA3BC2" w:rsidP="00AA3BC2">
            <w:pPr>
              <w:jc w:val="center"/>
              <w:rPr>
                <w:rFonts w:cs="Arial"/>
                <w:b/>
                <w:sz w:val="26"/>
                <w:szCs w:val="26"/>
              </w:rPr>
            </w:pPr>
          </w:p>
        </w:tc>
      </w:tr>
      <w:tr w:rsidR="00AA3BC2" w:rsidRPr="00021245" w:rsidTr="00AA3B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232" w:type="dxa"/>
            <w:gridSpan w:val="2"/>
          </w:tcPr>
          <w:p w:rsidR="00AA3BC2" w:rsidRPr="00021245" w:rsidRDefault="00AA3BC2" w:rsidP="002B096C">
            <w:pPr>
              <w:jc w:val="center"/>
              <w:rPr>
                <w:rFonts w:cs="Arial"/>
                <w:b/>
                <w:sz w:val="26"/>
                <w:szCs w:val="26"/>
              </w:rPr>
            </w:pPr>
            <w:r w:rsidRPr="00021245">
              <w:rPr>
                <w:rFonts w:cs="Arial"/>
                <w:b/>
                <w:sz w:val="26"/>
                <w:szCs w:val="26"/>
              </w:rPr>
              <w:t>Terms and Conditions</w:t>
            </w:r>
          </w:p>
          <w:p w:rsidR="00AA3BC2" w:rsidRPr="00021245" w:rsidRDefault="00AA3BC2" w:rsidP="002B096C">
            <w:pPr>
              <w:jc w:val="center"/>
              <w:rPr>
                <w:rFonts w:cs="Arial"/>
                <w:sz w:val="26"/>
                <w:szCs w:val="26"/>
              </w:rPr>
            </w:pPr>
            <w:r w:rsidRPr="00021245">
              <w:rPr>
                <w:rFonts w:cs="Arial"/>
                <w:sz w:val="26"/>
                <w:szCs w:val="26"/>
              </w:rPr>
              <w:t>By reserving a place at this event you agree to photographs being taken and/or filming and used in AREC material.</w:t>
            </w:r>
          </w:p>
          <w:p w:rsidR="00AA3BC2" w:rsidRPr="00021245" w:rsidRDefault="00AA3BC2" w:rsidP="002B096C">
            <w:pPr>
              <w:jc w:val="center"/>
              <w:rPr>
                <w:rFonts w:cs="Arial"/>
                <w:sz w:val="26"/>
                <w:szCs w:val="26"/>
              </w:rPr>
            </w:pPr>
            <w:r w:rsidRPr="00021245">
              <w:rPr>
                <w:rFonts w:cs="Arial"/>
                <w:sz w:val="26"/>
                <w:szCs w:val="26"/>
              </w:rPr>
              <w:t>If confirmation of your booking is required an email address must be supplied.</w:t>
            </w:r>
          </w:p>
        </w:tc>
      </w:tr>
    </w:tbl>
    <w:p w:rsidR="009E55C7" w:rsidRDefault="009E55C7" w:rsidP="004A7609">
      <w:pPr>
        <w:jc w:val="both"/>
        <w:rPr>
          <w:rFonts w:cs="Arial"/>
          <w:b/>
          <w:sz w:val="28"/>
          <w:szCs w:val="28"/>
        </w:rPr>
      </w:pPr>
    </w:p>
    <w:p w:rsidR="009E55C7" w:rsidRDefault="009E55C7" w:rsidP="004A7609">
      <w:pPr>
        <w:jc w:val="both"/>
        <w:rPr>
          <w:rFonts w:cs="Arial"/>
          <w:b/>
          <w:sz w:val="28"/>
          <w:szCs w:val="28"/>
        </w:rPr>
      </w:pPr>
    </w:p>
    <w:sectPr w:rsidR="009E55C7" w:rsidSect="001F106C">
      <w:footerReference w:type="default" r:id="rId13"/>
      <w:type w:val="continuous"/>
      <w:pgSz w:w="11906" w:h="16838"/>
      <w:pgMar w:top="720" w:right="720" w:bottom="720" w:left="720" w:header="720" w:footer="720" w:gutter="0"/>
      <w:paperSrc w:first="15" w:other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D92" w:rsidRDefault="00681D92" w:rsidP="00B46C95">
      <w:r>
        <w:separator/>
      </w:r>
    </w:p>
  </w:endnote>
  <w:endnote w:type="continuationSeparator" w:id="0">
    <w:p w:rsidR="00681D92" w:rsidRDefault="00681D92" w:rsidP="00B46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C95" w:rsidRDefault="006B4A50" w:rsidP="00B46C95">
    <w:pPr>
      <w:pStyle w:val="Footer"/>
      <w:jc w:val="center"/>
    </w:pPr>
    <w:r>
      <w:t>AREC in partnership with HRA and The Open University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D92" w:rsidRDefault="00681D92" w:rsidP="00B46C95">
      <w:r>
        <w:separator/>
      </w:r>
    </w:p>
  </w:footnote>
  <w:footnote w:type="continuationSeparator" w:id="0">
    <w:p w:rsidR="00681D92" w:rsidRDefault="00681D92" w:rsidP="00B46C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E3C44"/>
    <w:multiLevelType w:val="hybridMultilevel"/>
    <w:tmpl w:val="941EE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87D4B"/>
    <w:multiLevelType w:val="hybridMultilevel"/>
    <w:tmpl w:val="CE38B4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286970"/>
    <w:multiLevelType w:val="hybridMultilevel"/>
    <w:tmpl w:val="77AEE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670F75"/>
    <w:multiLevelType w:val="hybridMultilevel"/>
    <w:tmpl w:val="7C9A8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BE6BBF"/>
    <w:multiLevelType w:val="hybridMultilevel"/>
    <w:tmpl w:val="B2BA0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trackRevision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32769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C3C"/>
    <w:rsid w:val="00002F08"/>
    <w:rsid w:val="00025C3D"/>
    <w:rsid w:val="0007105D"/>
    <w:rsid w:val="000D68F5"/>
    <w:rsid w:val="00102424"/>
    <w:rsid w:val="001049D0"/>
    <w:rsid w:val="001F106C"/>
    <w:rsid w:val="001F7D1C"/>
    <w:rsid w:val="00235194"/>
    <w:rsid w:val="00255D46"/>
    <w:rsid w:val="003D28A6"/>
    <w:rsid w:val="003F62C0"/>
    <w:rsid w:val="00471D7F"/>
    <w:rsid w:val="004879E8"/>
    <w:rsid w:val="004A7609"/>
    <w:rsid w:val="004D355E"/>
    <w:rsid w:val="004D7113"/>
    <w:rsid w:val="00504D0C"/>
    <w:rsid w:val="00510702"/>
    <w:rsid w:val="00537A9F"/>
    <w:rsid w:val="00565F26"/>
    <w:rsid w:val="00593AE0"/>
    <w:rsid w:val="006136D8"/>
    <w:rsid w:val="00681D92"/>
    <w:rsid w:val="006B4A50"/>
    <w:rsid w:val="007F4C89"/>
    <w:rsid w:val="007F6F24"/>
    <w:rsid w:val="0082320B"/>
    <w:rsid w:val="00850AE2"/>
    <w:rsid w:val="008C33DE"/>
    <w:rsid w:val="00906068"/>
    <w:rsid w:val="00915C3C"/>
    <w:rsid w:val="009324FF"/>
    <w:rsid w:val="00976CAD"/>
    <w:rsid w:val="009A17B4"/>
    <w:rsid w:val="009B474E"/>
    <w:rsid w:val="009D1F5D"/>
    <w:rsid w:val="009E55C7"/>
    <w:rsid w:val="00A77B80"/>
    <w:rsid w:val="00AA3BC2"/>
    <w:rsid w:val="00AD48C0"/>
    <w:rsid w:val="00AF022B"/>
    <w:rsid w:val="00AF4ABE"/>
    <w:rsid w:val="00B170C1"/>
    <w:rsid w:val="00B46C95"/>
    <w:rsid w:val="00C11DEE"/>
    <w:rsid w:val="00C64E48"/>
    <w:rsid w:val="00D35813"/>
    <w:rsid w:val="00D454AF"/>
    <w:rsid w:val="00D91557"/>
    <w:rsid w:val="00DE53FD"/>
    <w:rsid w:val="00DF0677"/>
    <w:rsid w:val="00E10B66"/>
    <w:rsid w:val="00EE2EE2"/>
    <w:rsid w:val="00F44705"/>
    <w:rsid w:val="00F56059"/>
    <w:rsid w:val="00F62A93"/>
    <w:rsid w:val="00F66B9B"/>
    <w:rsid w:val="00FB0516"/>
    <w:rsid w:val="00FB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9E8"/>
    <w:rPr>
      <w:rFonts w:ascii="Arial" w:hAnsi="Arial"/>
      <w:color w:val="333399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4879E8"/>
    <w:pPr>
      <w:keepNext/>
      <w:spacing w:before="240" w:after="60"/>
      <w:outlineLvl w:val="0"/>
    </w:pPr>
    <w:rPr>
      <w:rFonts w:ascii="Garamond" w:hAnsi="Garamond" w:cs="Arial"/>
      <w:b/>
      <w:bCs/>
      <w:smallCaps/>
      <w:spacing w:val="20"/>
      <w:kern w:val="32"/>
      <w:sz w:val="92"/>
      <w:szCs w:val="92"/>
    </w:rPr>
  </w:style>
  <w:style w:type="paragraph" w:styleId="Heading2">
    <w:name w:val="heading 2"/>
    <w:basedOn w:val="Normal"/>
    <w:next w:val="Normal"/>
    <w:qFormat/>
    <w:rsid w:val="004879E8"/>
    <w:pPr>
      <w:shd w:val="clear" w:color="auto" w:fill="99CCFF"/>
      <w:ind w:left="720"/>
      <w:jc w:val="center"/>
      <w:outlineLvl w:val="1"/>
    </w:pPr>
    <w:rPr>
      <w:rFonts w:ascii="Arial Black" w:hAnsi="Arial Black"/>
      <w:sz w:val="96"/>
      <w:szCs w:val="96"/>
    </w:rPr>
  </w:style>
  <w:style w:type="paragraph" w:styleId="Heading3">
    <w:name w:val="heading 3"/>
    <w:basedOn w:val="Normal"/>
    <w:next w:val="Normal"/>
    <w:qFormat/>
    <w:rsid w:val="004879E8"/>
    <w:pPr>
      <w:ind w:left="720"/>
      <w:jc w:val="center"/>
      <w:outlineLvl w:val="2"/>
    </w:pPr>
    <w:rPr>
      <w:rFonts w:ascii="Garamond" w:hAnsi="Garamond"/>
      <w:sz w:val="56"/>
      <w:szCs w:val="5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5C3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15C3C"/>
    <w:rPr>
      <w:rFonts w:ascii="Calibri" w:eastAsia="Times New Roman" w:hAnsi="Calibri" w:cs="Times New Roman"/>
      <w:b/>
      <w:bCs/>
      <w:color w:val="333399"/>
      <w:sz w:val="28"/>
      <w:szCs w:val="28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B46C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6C95"/>
    <w:rPr>
      <w:rFonts w:ascii="Arial" w:hAnsi="Arial"/>
      <w:color w:val="333399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B46C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6C95"/>
    <w:rPr>
      <w:rFonts w:ascii="Arial" w:hAnsi="Arial"/>
      <w:color w:val="333399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1F106C"/>
    <w:pPr>
      <w:spacing w:before="100" w:beforeAutospacing="1" w:after="100" w:afterAutospacing="1"/>
    </w:pPr>
    <w:rPr>
      <w:rFonts w:ascii="Times New Roman" w:hAnsi="Times New Roman"/>
      <w:color w:val="auto"/>
      <w:lang w:val="en-GB" w:eastAsia="en-GB"/>
    </w:rPr>
  </w:style>
  <w:style w:type="paragraph" w:styleId="NoSpacing">
    <w:name w:val="No Spacing"/>
    <w:uiPriority w:val="1"/>
    <w:qFormat/>
    <w:rsid w:val="00AF4ABE"/>
    <w:rPr>
      <w:rFonts w:ascii="Arial" w:hAnsi="Arial"/>
      <w:color w:val="333399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4D35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E2EE2"/>
  </w:style>
  <w:style w:type="character" w:styleId="Hyperlink">
    <w:name w:val="Hyperlink"/>
    <w:basedOn w:val="DefaultParagraphFont"/>
    <w:uiPriority w:val="99"/>
    <w:unhideWhenUsed/>
    <w:rsid w:val="004A760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351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51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5194"/>
    <w:rPr>
      <w:rFonts w:ascii="Arial" w:hAnsi="Arial"/>
      <w:color w:val="333399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51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5194"/>
    <w:rPr>
      <w:rFonts w:ascii="Arial" w:hAnsi="Arial"/>
      <w:b/>
      <w:bCs/>
      <w:color w:val="333399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1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194"/>
    <w:rPr>
      <w:rFonts w:ascii="Tahoma" w:hAnsi="Tahoma" w:cs="Tahoma"/>
      <w:color w:val="333399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9E8"/>
    <w:rPr>
      <w:rFonts w:ascii="Arial" w:hAnsi="Arial"/>
      <w:color w:val="333399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4879E8"/>
    <w:pPr>
      <w:keepNext/>
      <w:spacing w:before="240" w:after="60"/>
      <w:outlineLvl w:val="0"/>
    </w:pPr>
    <w:rPr>
      <w:rFonts w:ascii="Garamond" w:hAnsi="Garamond" w:cs="Arial"/>
      <w:b/>
      <w:bCs/>
      <w:smallCaps/>
      <w:spacing w:val="20"/>
      <w:kern w:val="32"/>
      <w:sz w:val="92"/>
      <w:szCs w:val="92"/>
    </w:rPr>
  </w:style>
  <w:style w:type="paragraph" w:styleId="Heading2">
    <w:name w:val="heading 2"/>
    <w:basedOn w:val="Normal"/>
    <w:next w:val="Normal"/>
    <w:qFormat/>
    <w:rsid w:val="004879E8"/>
    <w:pPr>
      <w:shd w:val="clear" w:color="auto" w:fill="99CCFF"/>
      <w:ind w:left="720"/>
      <w:jc w:val="center"/>
      <w:outlineLvl w:val="1"/>
    </w:pPr>
    <w:rPr>
      <w:rFonts w:ascii="Arial Black" w:hAnsi="Arial Black"/>
      <w:sz w:val="96"/>
      <w:szCs w:val="96"/>
    </w:rPr>
  </w:style>
  <w:style w:type="paragraph" w:styleId="Heading3">
    <w:name w:val="heading 3"/>
    <w:basedOn w:val="Normal"/>
    <w:next w:val="Normal"/>
    <w:qFormat/>
    <w:rsid w:val="004879E8"/>
    <w:pPr>
      <w:ind w:left="720"/>
      <w:jc w:val="center"/>
      <w:outlineLvl w:val="2"/>
    </w:pPr>
    <w:rPr>
      <w:rFonts w:ascii="Garamond" w:hAnsi="Garamond"/>
      <w:sz w:val="56"/>
      <w:szCs w:val="5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5C3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15C3C"/>
    <w:rPr>
      <w:rFonts w:ascii="Calibri" w:eastAsia="Times New Roman" w:hAnsi="Calibri" w:cs="Times New Roman"/>
      <w:b/>
      <w:bCs/>
      <w:color w:val="333399"/>
      <w:sz w:val="28"/>
      <w:szCs w:val="28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B46C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6C95"/>
    <w:rPr>
      <w:rFonts w:ascii="Arial" w:hAnsi="Arial"/>
      <w:color w:val="333399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B46C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6C95"/>
    <w:rPr>
      <w:rFonts w:ascii="Arial" w:hAnsi="Arial"/>
      <w:color w:val="333399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1F106C"/>
    <w:pPr>
      <w:spacing w:before="100" w:beforeAutospacing="1" w:after="100" w:afterAutospacing="1"/>
    </w:pPr>
    <w:rPr>
      <w:rFonts w:ascii="Times New Roman" w:hAnsi="Times New Roman"/>
      <w:color w:val="auto"/>
      <w:lang w:val="en-GB" w:eastAsia="en-GB"/>
    </w:rPr>
  </w:style>
  <w:style w:type="paragraph" w:styleId="NoSpacing">
    <w:name w:val="No Spacing"/>
    <w:uiPriority w:val="1"/>
    <w:qFormat/>
    <w:rsid w:val="00AF4ABE"/>
    <w:rPr>
      <w:rFonts w:ascii="Arial" w:hAnsi="Arial"/>
      <w:color w:val="333399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4D35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E2EE2"/>
  </w:style>
  <w:style w:type="character" w:styleId="Hyperlink">
    <w:name w:val="Hyperlink"/>
    <w:basedOn w:val="DefaultParagraphFont"/>
    <w:uiPriority w:val="99"/>
    <w:unhideWhenUsed/>
    <w:rsid w:val="004A760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351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51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5194"/>
    <w:rPr>
      <w:rFonts w:ascii="Arial" w:hAnsi="Arial"/>
      <w:color w:val="333399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51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5194"/>
    <w:rPr>
      <w:rFonts w:ascii="Arial" w:hAnsi="Arial"/>
      <w:b/>
      <w:bCs/>
      <w:color w:val="333399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1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194"/>
    <w:rPr>
      <w:rFonts w:ascii="Tahoma" w:hAnsi="Tahoma" w:cs="Tahoma"/>
      <w:color w:val="333399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2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events@arec.org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ie\AppData\Roaming\Microsoft\Templates\Event%20flyer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Event flyer(2)</Template>
  <TotalTime>0</TotalTime>
  <Pages>3</Pages>
  <Words>365</Words>
  <Characters>2083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Jackie</dc:creator>
  <cp:lastModifiedBy>Vrecka.Scott</cp:lastModifiedBy>
  <cp:revision>2</cp:revision>
  <cp:lastPrinted>2013-01-24T07:29:00Z</cp:lastPrinted>
  <dcterms:created xsi:type="dcterms:W3CDTF">2013-09-02T09:49:00Z</dcterms:created>
  <dcterms:modified xsi:type="dcterms:W3CDTF">2013-09-02T09:49:00Z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TC010761351033</vt:lpwstr>
  </property>
</Properties>
</file>